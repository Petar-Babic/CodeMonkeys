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BDAE1" w14:textId="77777777" w:rsidR="000E2211" w:rsidRDefault="000E22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3EB" w14:paraId="7C3516DC" w14:textId="77777777" w:rsidTr="00FF53EB">
        <w:tc>
          <w:tcPr>
            <w:tcW w:w="4675" w:type="dxa"/>
          </w:tcPr>
          <w:p w14:paraId="7B6C4D51" w14:textId="797263E2" w:rsidR="00FF53EB" w:rsidRDefault="00FF53EB" w:rsidP="00FF53EB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04DF0E52" w14:textId="44EE1776" w:rsidR="00FF53EB" w:rsidRDefault="00FF53EB" w:rsidP="00FF53EB">
            <w:pPr>
              <w:jc w:val="center"/>
            </w:pPr>
            <w:r>
              <w:t>OPIS</w:t>
            </w:r>
          </w:p>
        </w:tc>
      </w:tr>
      <w:tr w:rsidR="00FF53EB" w14:paraId="69A48566" w14:textId="77777777" w:rsidTr="00FF53EB">
        <w:tc>
          <w:tcPr>
            <w:tcW w:w="4675" w:type="dxa"/>
          </w:tcPr>
          <w:p w14:paraId="1BBAE32B" w14:textId="63D0F6FE" w:rsidR="00FF53EB" w:rsidRDefault="00FF53EB" w:rsidP="00FF53EB">
            <w:r>
              <w:t>Namjena</w:t>
            </w:r>
          </w:p>
        </w:tc>
        <w:tc>
          <w:tcPr>
            <w:tcW w:w="4675" w:type="dxa"/>
          </w:tcPr>
          <w:p w14:paraId="6BA9BC2A" w14:textId="6DF41AF6" w:rsidR="00FF53EB" w:rsidRDefault="00033864" w:rsidP="00FF53EB">
            <w:r>
              <w:t>Praćenje napretka u treningu</w:t>
            </w:r>
          </w:p>
        </w:tc>
      </w:tr>
      <w:tr w:rsidR="00FF53EB" w14:paraId="1CAFB3D2" w14:textId="77777777" w:rsidTr="00FF53EB">
        <w:tc>
          <w:tcPr>
            <w:tcW w:w="4675" w:type="dxa"/>
          </w:tcPr>
          <w:p w14:paraId="679E9ADB" w14:textId="4E59E4F6" w:rsidR="00FF53EB" w:rsidRDefault="00FF53EB" w:rsidP="00FF53EB">
            <w:r>
              <w:t>Naziv</w:t>
            </w:r>
          </w:p>
        </w:tc>
        <w:tc>
          <w:tcPr>
            <w:tcW w:w="4675" w:type="dxa"/>
          </w:tcPr>
          <w:p w14:paraId="4AA7A69D" w14:textId="5853E3A2" w:rsidR="00FF53EB" w:rsidRDefault="00033864" w:rsidP="00FF53EB">
            <w:r>
              <w:t>Praćenje napretka I postavljenje ciljeva</w:t>
            </w:r>
          </w:p>
        </w:tc>
      </w:tr>
      <w:tr w:rsidR="00FF53EB" w14:paraId="2287535C" w14:textId="77777777" w:rsidTr="00FF53EB">
        <w:tc>
          <w:tcPr>
            <w:tcW w:w="4675" w:type="dxa"/>
          </w:tcPr>
          <w:p w14:paraId="1B925084" w14:textId="34E2E539" w:rsidR="00FF53EB" w:rsidRDefault="00FF53EB" w:rsidP="00FF53EB">
            <w:r>
              <w:t>Opis</w:t>
            </w:r>
          </w:p>
        </w:tc>
        <w:tc>
          <w:tcPr>
            <w:tcW w:w="4675" w:type="dxa"/>
          </w:tcPr>
          <w:p w14:paraId="57278788" w14:textId="025FE901" w:rsidR="00FF53EB" w:rsidRDefault="00102ED0" w:rsidP="00FF53EB">
            <w:r>
              <w:t xml:space="preserve">Korisnik zapisuje težinu za odabranu vježbu te postavljanja težinu koju planirana u nekom roku postići </w:t>
            </w:r>
            <w:r w:rsidR="00C34664">
              <w:t>te dobiva podatke nazad o svom napretku</w:t>
            </w:r>
            <w:r w:rsidR="0039122C">
              <w:t xml:space="preserve"> </w:t>
            </w:r>
            <w:r w:rsidR="000D39B4">
              <w:t>te prema istima može prepraviti svoj trening</w:t>
            </w:r>
          </w:p>
        </w:tc>
      </w:tr>
      <w:tr w:rsidR="00FF53EB" w14:paraId="4CCAA650" w14:textId="77777777" w:rsidTr="00FF53EB">
        <w:tc>
          <w:tcPr>
            <w:tcW w:w="4675" w:type="dxa"/>
          </w:tcPr>
          <w:p w14:paraId="3C95B9ED" w14:textId="3A15CFC5" w:rsidR="00FF53EB" w:rsidRDefault="00FF53EB" w:rsidP="00FF53EB">
            <w:r>
              <w:t>Glavni aktor</w:t>
            </w:r>
          </w:p>
        </w:tc>
        <w:tc>
          <w:tcPr>
            <w:tcW w:w="4675" w:type="dxa"/>
          </w:tcPr>
          <w:p w14:paraId="570A9A34" w14:textId="382E63C6" w:rsidR="00FF53EB" w:rsidRDefault="001826F4" w:rsidP="00FF53EB">
            <w:r>
              <w:t>Običan korisnik</w:t>
            </w:r>
          </w:p>
        </w:tc>
      </w:tr>
      <w:tr w:rsidR="00FF53EB" w14:paraId="4A066F6D" w14:textId="77777777" w:rsidTr="00FF53EB">
        <w:tc>
          <w:tcPr>
            <w:tcW w:w="4675" w:type="dxa"/>
          </w:tcPr>
          <w:p w14:paraId="155B3AB5" w14:textId="1997D122" w:rsidR="00FF53EB" w:rsidRDefault="00FF53EB" w:rsidP="00FF53EB">
            <w:r>
              <w:t>Preduvjeti</w:t>
            </w:r>
          </w:p>
        </w:tc>
        <w:tc>
          <w:tcPr>
            <w:tcW w:w="4675" w:type="dxa"/>
          </w:tcPr>
          <w:p w14:paraId="67E7FDF4" w14:textId="29D5A85A" w:rsidR="00050308" w:rsidRDefault="00D3545E" w:rsidP="00050308">
            <w:pPr>
              <w:jc w:val="center"/>
            </w:pPr>
            <w:r>
              <w:t>N/A</w:t>
            </w:r>
          </w:p>
        </w:tc>
      </w:tr>
      <w:tr w:rsidR="00FF53EB" w14:paraId="37472351" w14:textId="77777777" w:rsidTr="00FF53EB">
        <w:tc>
          <w:tcPr>
            <w:tcW w:w="4675" w:type="dxa"/>
          </w:tcPr>
          <w:p w14:paraId="78547F90" w14:textId="08184B0F" w:rsidR="00FF53EB" w:rsidRDefault="00FF53EB" w:rsidP="00FF53EB">
            <w:r>
              <w:t>Opis osnovnog tijeka</w:t>
            </w:r>
          </w:p>
        </w:tc>
        <w:tc>
          <w:tcPr>
            <w:tcW w:w="4675" w:type="dxa"/>
          </w:tcPr>
          <w:p w14:paraId="420FD1F6" w14:textId="77777777" w:rsidR="00FF53EB" w:rsidRDefault="002273EA" w:rsidP="002273EA">
            <w:pPr>
              <w:pStyle w:val="ListParagraph"/>
              <w:numPr>
                <w:ilvl w:val="0"/>
                <w:numId w:val="1"/>
              </w:numPr>
            </w:pPr>
            <w:r>
              <w:t xml:space="preserve">Korisnik otvara formu za unos težine koje ju podigao tijekom  </w:t>
            </w:r>
            <w:r w:rsidR="006F5032">
              <w:t>vježbe te mu sustav prikazuje formu I unosi podatke</w:t>
            </w:r>
          </w:p>
          <w:p w14:paraId="3EDD538F" w14:textId="77777777" w:rsidR="00943732" w:rsidRDefault="00C671C8" w:rsidP="00B34E98">
            <w:pPr>
              <w:pStyle w:val="ListParagraph"/>
              <w:numPr>
                <w:ilvl w:val="0"/>
                <w:numId w:val="1"/>
              </w:numPr>
            </w:pPr>
            <w:r>
              <w:t>Spremanje unesenih podataka</w:t>
            </w:r>
            <w:r w:rsidR="006D79D5">
              <w:t xml:space="preserve"> kroz pozivanje metode koje sprema privremeno podatke</w:t>
            </w:r>
          </w:p>
          <w:p w14:paraId="6B754C02" w14:textId="77777777" w:rsidR="00B34E98" w:rsidRDefault="00FA103E" w:rsidP="00B34E98">
            <w:pPr>
              <w:pStyle w:val="ListParagraph"/>
              <w:numPr>
                <w:ilvl w:val="0"/>
                <w:numId w:val="1"/>
              </w:numPr>
            </w:pPr>
            <w:r>
              <w:t xml:space="preserve">Korisnik želi izaći iz forme </w:t>
            </w:r>
            <w:r w:rsidR="001F563B">
              <w:t xml:space="preserve">te zatvori formu </w:t>
            </w:r>
          </w:p>
          <w:p w14:paraId="5BBF0B7A" w14:textId="77777777" w:rsidR="007D0712" w:rsidRDefault="007D0712" w:rsidP="00B34E98">
            <w:pPr>
              <w:pStyle w:val="ListParagraph"/>
              <w:numPr>
                <w:ilvl w:val="0"/>
                <w:numId w:val="1"/>
              </w:numPr>
            </w:pPr>
            <w:r>
              <w:t xml:space="preserve">Korisnik želi postaviti cilj te pomoću neke funkcije </w:t>
            </w:r>
            <w:r w:rsidR="00FC28DA">
              <w:t>otvaramo formu za postavljanje cilja</w:t>
            </w:r>
          </w:p>
          <w:p w14:paraId="4B282BF3" w14:textId="77777777" w:rsidR="00C334FB" w:rsidRDefault="00C334FB" w:rsidP="00C334FB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Spremanje unesenih podataka kroz pozivanje metode koje sprema privremeno podatke</w:t>
            </w:r>
          </w:p>
          <w:p w14:paraId="293E15F5" w14:textId="77777777" w:rsidR="00A8633B" w:rsidRDefault="00A8633B" w:rsidP="00A8633B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Korisnik želi izaći iz forme te zatvori formu </w:t>
            </w:r>
          </w:p>
          <w:p w14:paraId="2C71175D" w14:textId="303C0F34" w:rsidR="00C334FB" w:rsidRDefault="0033760A" w:rsidP="00B34E98">
            <w:pPr>
              <w:pStyle w:val="ListParagraph"/>
              <w:numPr>
                <w:ilvl w:val="0"/>
                <w:numId w:val="1"/>
              </w:numPr>
            </w:pPr>
            <w:r>
              <w:t xml:space="preserve">Ukoliko korisnik želi </w:t>
            </w:r>
            <w:r w:rsidR="00A8633B">
              <w:t xml:space="preserve">pomoću nekog vizualnog indikatora šalje zahtjev za pregled napretka </w:t>
            </w:r>
            <w:r w:rsidR="00656C24">
              <w:t>vježbe</w:t>
            </w:r>
          </w:p>
          <w:p w14:paraId="005A0C15" w14:textId="1CCE86DC" w:rsidR="00C46C05" w:rsidRDefault="00C46C05" w:rsidP="00B34E98">
            <w:pPr>
              <w:pStyle w:val="ListParagraph"/>
              <w:numPr>
                <w:ilvl w:val="0"/>
                <w:numId w:val="1"/>
              </w:numPr>
            </w:pPr>
            <w:r>
              <w:t xml:space="preserve">Sustav dohvaća podatke o težini koja je obavljena na prijašnjim treninzima te postavljenim ciljevima </w:t>
            </w:r>
            <w:r w:rsidR="00004E47">
              <w:t>te generira grafa napretka i projekcije</w:t>
            </w:r>
          </w:p>
          <w:p w14:paraId="12A2699E" w14:textId="77777777" w:rsidR="003B257B" w:rsidRDefault="00C6537F" w:rsidP="00B34E98">
            <w:pPr>
              <w:pStyle w:val="ListParagraph"/>
              <w:numPr>
                <w:ilvl w:val="0"/>
                <w:numId w:val="1"/>
              </w:numPr>
            </w:pPr>
            <w:r>
              <w:t xml:space="preserve">Ukoliko korisnik želi šalje </w:t>
            </w:r>
            <w:r w:rsidR="002B680B">
              <w:t xml:space="preserve">zahtjev aplikaciji da </w:t>
            </w:r>
            <w:r w:rsidR="007B2480">
              <w:t>prilagodi njegov trenutni evidentirani trening prema dosad unesenim ciljevima</w:t>
            </w:r>
          </w:p>
          <w:p w14:paraId="415C224E" w14:textId="71ABA166" w:rsidR="00AD3D0B" w:rsidRDefault="008A78AE" w:rsidP="00B34E98">
            <w:pPr>
              <w:pStyle w:val="ListParagraph"/>
              <w:numPr>
                <w:ilvl w:val="0"/>
                <w:numId w:val="1"/>
              </w:numPr>
            </w:pPr>
            <w:r>
              <w:t xml:space="preserve">Aplikacija </w:t>
            </w:r>
            <w:r w:rsidR="009B2A83">
              <w:t>prema dohvaćenim podatcima</w:t>
            </w:r>
            <w:r w:rsidR="002C2F40">
              <w:t xml:space="preserve"> stvara novi</w:t>
            </w:r>
            <w:r w:rsidR="00FF519A">
              <w:t xml:space="preserve"> trening </w:t>
            </w:r>
            <w:r w:rsidR="002C2F40">
              <w:t xml:space="preserve">za korisnik </w:t>
            </w:r>
            <w:r w:rsidR="00FF519A">
              <w:t>da korisnik što prije dostigne svoj cilj</w:t>
            </w:r>
            <w:r w:rsidR="0045200D">
              <w:t xml:space="preserve"> </w:t>
            </w:r>
          </w:p>
          <w:p w14:paraId="5CAEC1A1" w14:textId="25D518B0" w:rsidR="0099510F" w:rsidRDefault="0099510F" w:rsidP="00B34E98">
            <w:pPr>
              <w:pStyle w:val="ListParagraph"/>
              <w:numPr>
                <w:ilvl w:val="0"/>
                <w:numId w:val="1"/>
              </w:numPr>
            </w:pPr>
            <w:r>
              <w:t xml:space="preserve">Ukoliko je generiran novi trening aplikacija </w:t>
            </w:r>
            <w:r w:rsidR="00B6711F">
              <w:t>sprema prilagođeni trening te šalje potvrdu spremanja korisniku te vizualno prikazuje novi trening korisniku</w:t>
            </w:r>
          </w:p>
        </w:tc>
      </w:tr>
      <w:tr w:rsidR="00FF53EB" w14:paraId="6422C373" w14:textId="77777777" w:rsidTr="00FF53EB">
        <w:tc>
          <w:tcPr>
            <w:tcW w:w="4675" w:type="dxa"/>
          </w:tcPr>
          <w:p w14:paraId="16A667B6" w14:textId="339CDE49" w:rsidR="00FF53EB" w:rsidRPr="00FF53EB" w:rsidRDefault="00FF53EB" w:rsidP="00FF53EB">
            <w:pPr>
              <w:rPr>
                <w:lang w:val="hr-HR"/>
              </w:rPr>
            </w:pPr>
            <w:r>
              <w:lastRenderedPageBreak/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08E56A11" w14:textId="5CBBDD89" w:rsidR="00A72196" w:rsidRDefault="00A72196" w:rsidP="00FF53EB">
            <w:r>
              <w:t xml:space="preserve">2. a)  Aplikacija provjera </w:t>
            </w:r>
            <w:r w:rsidR="005F43ED">
              <w:t xml:space="preserve">jesu li uneseni podatci ispravni za daljnju obradu te ako nisu </w:t>
            </w:r>
            <w:r w:rsidR="003641E5">
              <w:t>daje indikator korisniku</w:t>
            </w:r>
          </w:p>
        </w:tc>
      </w:tr>
    </w:tbl>
    <w:p w14:paraId="797FAF98" w14:textId="77777777" w:rsidR="00D62908" w:rsidRDefault="00D62908" w:rsidP="00FF5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523" w14:paraId="1E2D997C" w14:textId="77777777" w:rsidTr="00265B08">
        <w:tc>
          <w:tcPr>
            <w:tcW w:w="4675" w:type="dxa"/>
          </w:tcPr>
          <w:p w14:paraId="43640FA9" w14:textId="77777777" w:rsidR="00355523" w:rsidRDefault="00355523" w:rsidP="00265B08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70B9ACF8" w14:textId="77777777" w:rsidR="00355523" w:rsidRDefault="00355523" w:rsidP="00265B08">
            <w:pPr>
              <w:jc w:val="center"/>
            </w:pPr>
            <w:r>
              <w:t>OPIS</w:t>
            </w:r>
          </w:p>
        </w:tc>
      </w:tr>
      <w:tr w:rsidR="00355523" w14:paraId="03A7486A" w14:textId="77777777" w:rsidTr="00265B08">
        <w:tc>
          <w:tcPr>
            <w:tcW w:w="4675" w:type="dxa"/>
          </w:tcPr>
          <w:p w14:paraId="5665F965" w14:textId="77777777" w:rsidR="00355523" w:rsidRDefault="00355523" w:rsidP="00265B08">
            <w:r>
              <w:t>Namjena</w:t>
            </w:r>
          </w:p>
        </w:tc>
        <w:tc>
          <w:tcPr>
            <w:tcW w:w="4675" w:type="dxa"/>
          </w:tcPr>
          <w:p w14:paraId="211D7F3F" w14:textId="068ADB63" w:rsidR="00355523" w:rsidRDefault="00840A64" w:rsidP="00265B08">
            <w:r>
              <w:t xml:space="preserve">Povećavanje baze </w:t>
            </w:r>
            <w:r w:rsidR="005A62AB">
              <w:t>vježbi na stranici</w:t>
            </w:r>
            <w:r w:rsidR="003A1DE9">
              <w:t xml:space="preserve"> koje su dostupne registranim korisnicima da što bolje predstavlja prosječan dan treninga za </w:t>
            </w:r>
            <w:r w:rsidR="00D35476">
              <w:t>što veću publiku</w:t>
            </w:r>
          </w:p>
        </w:tc>
      </w:tr>
      <w:tr w:rsidR="00355523" w14:paraId="7405AB41" w14:textId="77777777" w:rsidTr="00265B08">
        <w:tc>
          <w:tcPr>
            <w:tcW w:w="4675" w:type="dxa"/>
          </w:tcPr>
          <w:p w14:paraId="4391CAA6" w14:textId="77777777" w:rsidR="00355523" w:rsidRDefault="00355523" w:rsidP="00265B08">
            <w:r>
              <w:t>Naziv</w:t>
            </w:r>
          </w:p>
        </w:tc>
        <w:tc>
          <w:tcPr>
            <w:tcW w:w="4675" w:type="dxa"/>
          </w:tcPr>
          <w:p w14:paraId="4B18085D" w14:textId="7FDCF311" w:rsidR="00355523" w:rsidRDefault="00E37C22" w:rsidP="00265B08">
            <w:r>
              <w:t>Dodavanje I odobravanje nove vježbe</w:t>
            </w:r>
          </w:p>
        </w:tc>
      </w:tr>
      <w:tr w:rsidR="00355523" w14:paraId="5B9AF25C" w14:textId="77777777" w:rsidTr="00265B08">
        <w:tc>
          <w:tcPr>
            <w:tcW w:w="4675" w:type="dxa"/>
          </w:tcPr>
          <w:p w14:paraId="1887C3CB" w14:textId="77777777" w:rsidR="00355523" w:rsidRDefault="00355523" w:rsidP="00265B08">
            <w:r>
              <w:t>Opis</w:t>
            </w:r>
          </w:p>
        </w:tc>
        <w:tc>
          <w:tcPr>
            <w:tcW w:w="4675" w:type="dxa"/>
          </w:tcPr>
          <w:p w14:paraId="2B6EFADE" w14:textId="44B3083A" w:rsidR="00355523" w:rsidRDefault="00E86AD5" w:rsidP="00265B08">
            <w:r>
              <w:t xml:space="preserve">Unos nove vježbe od strane korisnika </w:t>
            </w:r>
            <w:r w:rsidR="00F85E51">
              <w:t xml:space="preserve">te </w:t>
            </w:r>
            <w:r w:rsidR="007222FB">
              <w:t>process odobravanja vježbe</w:t>
            </w:r>
          </w:p>
        </w:tc>
      </w:tr>
      <w:tr w:rsidR="00355523" w14:paraId="11906B1D" w14:textId="77777777" w:rsidTr="00265B08">
        <w:tc>
          <w:tcPr>
            <w:tcW w:w="4675" w:type="dxa"/>
          </w:tcPr>
          <w:p w14:paraId="625099D9" w14:textId="77777777" w:rsidR="00355523" w:rsidRDefault="00355523" w:rsidP="00265B08">
            <w:r>
              <w:t>Glavni aktor</w:t>
            </w:r>
          </w:p>
        </w:tc>
        <w:tc>
          <w:tcPr>
            <w:tcW w:w="4675" w:type="dxa"/>
          </w:tcPr>
          <w:p w14:paraId="492AFF49" w14:textId="2F3D3CF4" w:rsidR="00355523" w:rsidRDefault="00546B84" w:rsidP="00265B08">
            <w:r>
              <w:t>Registrani korisnik ; Admin</w:t>
            </w:r>
          </w:p>
        </w:tc>
      </w:tr>
      <w:tr w:rsidR="00355523" w14:paraId="1351D864" w14:textId="77777777" w:rsidTr="00265B08">
        <w:tc>
          <w:tcPr>
            <w:tcW w:w="4675" w:type="dxa"/>
          </w:tcPr>
          <w:p w14:paraId="6C69F7F9" w14:textId="77777777" w:rsidR="00355523" w:rsidRDefault="00355523" w:rsidP="00265B08">
            <w:r>
              <w:t>Preduvjeti</w:t>
            </w:r>
          </w:p>
        </w:tc>
        <w:tc>
          <w:tcPr>
            <w:tcW w:w="4675" w:type="dxa"/>
          </w:tcPr>
          <w:p w14:paraId="385AED64" w14:textId="78212AD6" w:rsidR="00355523" w:rsidRDefault="003412FC" w:rsidP="00EC7011">
            <w:pPr>
              <w:jc w:val="center"/>
            </w:pPr>
            <w:r>
              <w:t>N/A</w:t>
            </w:r>
          </w:p>
        </w:tc>
      </w:tr>
      <w:tr w:rsidR="00355523" w14:paraId="7DDC045C" w14:textId="77777777" w:rsidTr="00265B08">
        <w:tc>
          <w:tcPr>
            <w:tcW w:w="4675" w:type="dxa"/>
          </w:tcPr>
          <w:p w14:paraId="01531DA2" w14:textId="77777777" w:rsidR="00355523" w:rsidRDefault="00355523" w:rsidP="00265B08">
            <w:r>
              <w:t>Opis osnovnog tijeka</w:t>
            </w:r>
          </w:p>
        </w:tc>
        <w:tc>
          <w:tcPr>
            <w:tcW w:w="4675" w:type="dxa"/>
          </w:tcPr>
          <w:p w14:paraId="708E9E41" w14:textId="77777777" w:rsidR="00355523" w:rsidRDefault="00EC7011" w:rsidP="00EC7011">
            <w:pPr>
              <w:pStyle w:val="ListParagraph"/>
              <w:numPr>
                <w:ilvl w:val="0"/>
                <w:numId w:val="2"/>
              </w:numPr>
            </w:pPr>
            <w:r>
              <w:t>Korisnik otvara formu za dodavanje nove vježbe</w:t>
            </w:r>
          </w:p>
          <w:p w14:paraId="2B46C24A" w14:textId="17B8FF13" w:rsidR="00EC7011" w:rsidRDefault="00EC7011" w:rsidP="00EC7011">
            <w:pPr>
              <w:pStyle w:val="ListParagraph"/>
              <w:numPr>
                <w:ilvl w:val="0"/>
                <w:numId w:val="2"/>
              </w:numPr>
            </w:pPr>
            <w:r>
              <w:t xml:space="preserve">Korisnik </w:t>
            </w:r>
            <w:r w:rsidR="000D670E">
              <w:t xml:space="preserve">popunjava formu sa podatcima te po mogućnosti ukoliko želi </w:t>
            </w:r>
            <w:r w:rsidR="00C756F0">
              <w:t>nastaviti šalje formu</w:t>
            </w:r>
            <w:r w:rsidR="006D6A6B">
              <w:t xml:space="preserve"> te se podatci spremaju u bazu podataka</w:t>
            </w:r>
            <w:r w:rsidR="00C756F0">
              <w:t>.</w:t>
            </w:r>
          </w:p>
          <w:p w14:paraId="1D341BF4" w14:textId="6758F60C" w:rsidR="00C756F0" w:rsidRDefault="00C756F0" w:rsidP="00EC7011">
            <w:pPr>
              <w:pStyle w:val="ListParagraph"/>
              <w:numPr>
                <w:ilvl w:val="0"/>
                <w:numId w:val="2"/>
              </w:numPr>
            </w:pPr>
            <w:r>
              <w:t xml:space="preserve">Zahtjev koji je korisnik poslao dolazi </w:t>
            </w:r>
            <w:r w:rsidR="00527729">
              <w:t xml:space="preserve">adminu </w:t>
            </w:r>
            <w:r w:rsidR="004D6AC4">
              <w:t>kao obavijest</w:t>
            </w:r>
          </w:p>
          <w:p w14:paraId="6CE24F3A" w14:textId="77777777" w:rsidR="004D6AC4" w:rsidRDefault="00EC0EC2" w:rsidP="00EC7011">
            <w:pPr>
              <w:pStyle w:val="ListParagraph"/>
              <w:numPr>
                <w:ilvl w:val="0"/>
                <w:numId w:val="2"/>
              </w:numPr>
            </w:pPr>
            <w:r>
              <w:t xml:space="preserve">Admin </w:t>
            </w:r>
            <w:r w:rsidR="003E0952">
              <w:t>otvara formu za pregled neodobren</w:t>
            </w:r>
            <w:r w:rsidR="00EB1ECE">
              <w:t>ih</w:t>
            </w:r>
            <w:r w:rsidR="003E0952">
              <w:t xml:space="preserve"> vježb</w:t>
            </w:r>
            <w:r w:rsidR="00EB1ECE">
              <w:t>i</w:t>
            </w:r>
          </w:p>
          <w:p w14:paraId="590FDF5D" w14:textId="77777777" w:rsidR="00EB1ECE" w:rsidRDefault="00EB1ECE" w:rsidP="00EC7011">
            <w:pPr>
              <w:pStyle w:val="ListParagraph"/>
              <w:numPr>
                <w:ilvl w:val="0"/>
                <w:numId w:val="2"/>
              </w:numPr>
            </w:pPr>
            <w:r>
              <w:t xml:space="preserve">Sustav povlači iz baze </w:t>
            </w:r>
            <w:r w:rsidR="006B3380">
              <w:t>podataka predložene vježbe</w:t>
            </w:r>
          </w:p>
          <w:p w14:paraId="1E2D5DBB" w14:textId="77777777" w:rsidR="00DC5361" w:rsidRDefault="00DC5361" w:rsidP="00EC7011">
            <w:pPr>
              <w:pStyle w:val="ListParagraph"/>
              <w:numPr>
                <w:ilvl w:val="0"/>
                <w:numId w:val="2"/>
              </w:numPr>
            </w:pPr>
            <w:r>
              <w:t xml:space="preserve">Admin sada potvrđuje vježbu te se baza korisnicima dostupnih vježbi </w:t>
            </w:r>
            <w:r w:rsidR="00521387">
              <w:t>dopunjava sa tom vježbom</w:t>
            </w:r>
            <w:r w:rsidR="00024CC7">
              <w:t xml:space="preserve"> </w:t>
            </w:r>
          </w:p>
          <w:p w14:paraId="6CA48054" w14:textId="7404E78C" w:rsidR="00024CC7" w:rsidRDefault="00024CC7" w:rsidP="00EC7011">
            <w:pPr>
              <w:pStyle w:val="ListParagraph"/>
              <w:numPr>
                <w:ilvl w:val="0"/>
                <w:numId w:val="2"/>
              </w:numPr>
            </w:pPr>
            <w:r>
              <w:t>Korisnik koji je predložio vježbu dobiva od aplikacije povratnu informaciju da je vježba odobrena te je baza vježbi ažurirana</w:t>
            </w:r>
          </w:p>
        </w:tc>
      </w:tr>
      <w:tr w:rsidR="00355523" w14:paraId="45373EA0" w14:textId="77777777" w:rsidTr="00265B08">
        <w:tc>
          <w:tcPr>
            <w:tcW w:w="4675" w:type="dxa"/>
          </w:tcPr>
          <w:p w14:paraId="7CA02DBC" w14:textId="77777777" w:rsidR="00355523" w:rsidRPr="00FF53EB" w:rsidRDefault="00355523" w:rsidP="00265B08">
            <w:pPr>
              <w:rPr>
                <w:lang w:val="hr-HR"/>
              </w:rPr>
            </w:pPr>
            <w:r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6D9573B1" w14:textId="77777777" w:rsidR="00355523" w:rsidRDefault="00527729" w:rsidP="00265B08">
            <w:r>
              <w:t>2 a) ako je korisnik tipa admin vježba automatski ulazi u sustav te se ažurira baza podataka</w:t>
            </w:r>
            <w:r w:rsidR="000A15DC">
              <w:t>ž</w:t>
            </w:r>
          </w:p>
          <w:p w14:paraId="2807904A" w14:textId="7CC5DBDD" w:rsidR="000A15DC" w:rsidRDefault="000A15DC" w:rsidP="00265B08">
            <w:r>
              <w:t xml:space="preserve">6 a) ako admin odbije dodavanje vježbe, aplikacija briše vježbu kompletno te </w:t>
            </w:r>
            <w:r w:rsidR="00661D05">
              <w:t>je više nema u nijednoj bazi</w:t>
            </w:r>
          </w:p>
        </w:tc>
      </w:tr>
    </w:tbl>
    <w:p w14:paraId="1B34606E" w14:textId="77777777" w:rsidR="00355523" w:rsidRDefault="00355523" w:rsidP="00FF53EB"/>
    <w:p w14:paraId="0449E1F5" w14:textId="1C491033" w:rsidR="000A15DC" w:rsidRDefault="000A15DC" w:rsidP="00FF53EB"/>
    <w:p w14:paraId="6F85E645" w14:textId="77777777" w:rsidR="00355523" w:rsidRDefault="00355523" w:rsidP="00FF5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523" w14:paraId="3E11A1DD" w14:textId="77777777" w:rsidTr="00265B08">
        <w:tc>
          <w:tcPr>
            <w:tcW w:w="4675" w:type="dxa"/>
          </w:tcPr>
          <w:p w14:paraId="664DF979" w14:textId="77777777" w:rsidR="00355523" w:rsidRDefault="00355523" w:rsidP="00265B08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58688DB8" w14:textId="77777777" w:rsidR="00355523" w:rsidRDefault="00355523" w:rsidP="00265B08">
            <w:pPr>
              <w:jc w:val="center"/>
            </w:pPr>
            <w:r>
              <w:t>OPIS</w:t>
            </w:r>
          </w:p>
        </w:tc>
      </w:tr>
      <w:tr w:rsidR="00355523" w14:paraId="70FF35AD" w14:textId="77777777" w:rsidTr="00265B08">
        <w:tc>
          <w:tcPr>
            <w:tcW w:w="4675" w:type="dxa"/>
          </w:tcPr>
          <w:p w14:paraId="457B62D7" w14:textId="77777777" w:rsidR="00355523" w:rsidRDefault="00355523" w:rsidP="00265B08">
            <w:r>
              <w:t>Namjena</w:t>
            </w:r>
          </w:p>
        </w:tc>
        <w:tc>
          <w:tcPr>
            <w:tcW w:w="4675" w:type="dxa"/>
          </w:tcPr>
          <w:p w14:paraId="298BBDDB" w14:textId="1FD15346" w:rsidR="00355523" w:rsidRDefault="001A1724" w:rsidP="00C026A3">
            <w:pPr>
              <w:tabs>
                <w:tab w:val="left" w:pos="1635"/>
              </w:tabs>
              <w:jc w:val="center"/>
            </w:pPr>
            <w:r>
              <w:t>Omogućuje registriranom korisniku da rezervira dostupan termin sa osobnim terenom</w:t>
            </w:r>
          </w:p>
        </w:tc>
      </w:tr>
      <w:tr w:rsidR="00355523" w14:paraId="14F31E76" w14:textId="77777777" w:rsidTr="00265B08">
        <w:tc>
          <w:tcPr>
            <w:tcW w:w="4675" w:type="dxa"/>
          </w:tcPr>
          <w:p w14:paraId="09BB13C1" w14:textId="77777777" w:rsidR="00355523" w:rsidRDefault="00355523" w:rsidP="00265B08">
            <w:r>
              <w:lastRenderedPageBreak/>
              <w:t>Naziv</w:t>
            </w:r>
          </w:p>
        </w:tc>
        <w:tc>
          <w:tcPr>
            <w:tcW w:w="4675" w:type="dxa"/>
          </w:tcPr>
          <w:p w14:paraId="68F187C9" w14:textId="26EA5A23" w:rsidR="00355523" w:rsidRDefault="008B29CD" w:rsidP="00265B08">
            <w:r>
              <w:t>Zakazivanje treninga s trenerom</w:t>
            </w:r>
          </w:p>
        </w:tc>
      </w:tr>
      <w:tr w:rsidR="001A1724" w14:paraId="2B1766E1" w14:textId="77777777" w:rsidTr="00265B08">
        <w:tc>
          <w:tcPr>
            <w:tcW w:w="4675" w:type="dxa"/>
          </w:tcPr>
          <w:p w14:paraId="4DE452AF" w14:textId="77777777" w:rsidR="001A1724" w:rsidRDefault="001A1724" w:rsidP="001A1724">
            <w:r>
              <w:t>Opis</w:t>
            </w:r>
          </w:p>
        </w:tc>
        <w:tc>
          <w:tcPr>
            <w:tcW w:w="4675" w:type="dxa"/>
          </w:tcPr>
          <w:p w14:paraId="4B44D7CB" w14:textId="310454C4" w:rsidR="001A1724" w:rsidRDefault="001A1724" w:rsidP="001A1724">
            <w:r>
              <w:t>Korisnik zakazuje osobni trening sa dostupnim osobnim trenerom prema dostupnim terminima na kalendaru za odabranog trenera</w:t>
            </w:r>
          </w:p>
        </w:tc>
      </w:tr>
      <w:tr w:rsidR="001A1724" w14:paraId="29C39F90" w14:textId="77777777" w:rsidTr="00265B08">
        <w:tc>
          <w:tcPr>
            <w:tcW w:w="4675" w:type="dxa"/>
          </w:tcPr>
          <w:p w14:paraId="3BD2A14D" w14:textId="77777777" w:rsidR="001A1724" w:rsidRDefault="001A1724" w:rsidP="001A1724">
            <w:r>
              <w:t>Glavni aktor</w:t>
            </w:r>
          </w:p>
        </w:tc>
        <w:tc>
          <w:tcPr>
            <w:tcW w:w="4675" w:type="dxa"/>
          </w:tcPr>
          <w:p w14:paraId="1A82DF77" w14:textId="017E310C" w:rsidR="001A1724" w:rsidRDefault="001A1724" w:rsidP="001A1724">
            <w:r>
              <w:t>Registrani korisnik ; Trener</w:t>
            </w:r>
          </w:p>
        </w:tc>
      </w:tr>
      <w:tr w:rsidR="001A1724" w14:paraId="785263DE" w14:textId="77777777" w:rsidTr="00265B08">
        <w:tc>
          <w:tcPr>
            <w:tcW w:w="4675" w:type="dxa"/>
          </w:tcPr>
          <w:p w14:paraId="50CD2E27" w14:textId="77777777" w:rsidR="001A1724" w:rsidRDefault="001A1724" w:rsidP="001A1724">
            <w:r>
              <w:t>Preduvjeti</w:t>
            </w:r>
          </w:p>
        </w:tc>
        <w:tc>
          <w:tcPr>
            <w:tcW w:w="4675" w:type="dxa"/>
          </w:tcPr>
          <w:p w14:paraId="6A707C03" w14:textId="1D10C600" w:rsidR="001A1724" w:rsidRDefault="00207FF1" w:rsidP="00207FF1">
            <w:pPr>
              <w:jc w:val="center"/>
            </w:pPr>
            <w:r>
              <w:t>N/A</w:t>
            </w:r>
          </w:p>
        </w:tc>
      </w:tr>
      <w:tr w:rsidR="001A1724" w14:paraId="3E2781D2" w14:textId="77777777" w:rsidTr="00265B08">
        <w:tc>
          <w:tcPr>
            <w:tcW w:w="4675" w:type="dxa"/>
          </w:tcPr>
          <w:p w14:paraId="29D17F07" w14:textId="77777777" w:rsidR="001A1724" w:rsidRDefault="001A1724" w:rsidP="001A1724">
            <w:r>
              <w:t>Opis osnovnog tijeka</w:t>
            </w:r>
          </w:p>
        </w:tc>
        <w:tc>
          <w:tcPr>
            <w:tcW w:w="4675" w:type="dxa"/>
          </w:tcPr>
          <w:p w14:paraId="7D0C6181" w14:textId="77777777" w:rsidR="00D603A3" w:rsidRDefault="005C2194" w:rsidP="005C2194">
            <w:pPr>
              <w:pStyle w:val="ListParagraph"/>
              <w:numPr>
                <w:ilvl w:val="0"/>
                <w:numId w:val="3"/>
              </w:numPr>
            </w:pPr>
            <w:r>
              <w:t>Korisnik</w:t>
            </w:r>
            <w:r w:rsidR="00ED5030">
              <w:t xml:space="preserve"> preko aplikacije šalje zahtjev za slobodnim terminima nekog osobnom trenera</w:t>
            </w:r>
          </w:p>
          <w:p w14:paraId="009CAF01" w14:textId="77777777" w:rsidR="00970206" w:rsidRDefault="00D603A3" w:rsidP="005C2194">
            <w:pPr>
              <w:pStyle w:val="ListParagraph"/>
              <w:numPr>
                <w:ilvl w:val="0"/>
                <w:numId w:val="3"/>
              </w:numPr>
            </w:pPr>
            <w:r>
              <w:t>Sustav dohvaća raspored odabranog trenera</w:t>
            </w:r>
            <w:r w:rsidR="00BC1B26">
              <w:t xml:space="preserve"> koji je trener unio</w:t>
            </w:r>
          </w:p>
          <w:p w14:paraId="322509A1" w14:textId="55F6D006" w:rsidR="00E22751" w:rsidRDefault="00E22751" w:rsidP="005C2194">
            <w:pPr>
              <w:pStyle w:val="ListParagraph"/>
              <w:numPr>
                <w:ilvl w:val="0"/>
                <w:numId w:val="3"/>
              </w:numPr>
            </w:pPr>
            <w:r>
              <w:t>Korisnik odabir</w:t>
            </w:r>
            <w:r w:rsidR="00EA53FD">
              <w:t>e</w:t>
            </w:r>
            <w:r>
              <w:t xml:space="preserve"> željeni termin </w:t>
            </w:r>
            <w:r w:rsidR="002451D8">
              <w:t>od strane dostupnih dobivenih od baze podataka</w:t>
            </w:r>
            <w:r w:rsidR="00216BAA">
              <w:t xml:space="preserve"> </w:t>
            </w:r>
          </w:p>
          <w:p w14:paraId="01379847" w14:textId="7006FB57" w:rsidR="001A1724" w:rsidRDefault="00E22751" w:rsidP="005C2194">
            <w:pPr>
              <w:pStyle w:val="ListParagraph"/>
              <w:numPr>
                <w:ilvl w:val="0"/>
                <w:numId w:val="3"/>
              </w:numPr>
            </w:pPr>
            <w:r>
              <w:t xml:space="preserve">Trener dobiva </w:t>
            </w:r>
            <w:r w:rsidR="00216BAA">
              <w:t>zahtjev za potvrdu termina od strane sustava</w:t>
            </w:r>
          </w:p>
          <w:p w14:paraId="661F2CEF" w14:textId="77777777" w:rsidR="006F5EB8" w:rsidRDefault="001537D9" w:rsidP="006F5EB8">
            <w:pPr>
              <w:pStyle w:val="ListParagraph"/>
              <w:numPr>
                <w:ilvl w:val="0"/>
                <w:numId w:val="3"/>
              </w:numPr>
            </w:pPr>
            <w:r>
              <w:t xml:space="preserve">Trener potvrđuje dobiveni zahtjev te se šalje </w:t>
            </w:r>
            <w:r w:rsidR="006F5EB8">
              <w:t>potvrda na sustav</w:t>
            </w:r>
          </w:p>
          <w:p w14:paraId="6D15403B" w14:textId="77777777" w:rsidR="006F5EB8" w:rsidRDefault="006F5EB8" w:rsidP="006F5EB8">
            <w:pPr>
              <w:pStyle w:val="ListParagraph"/>
              <w:numPr>
                <w:ilvl w:val="0"/>
                <w:numId w:val="3"/>
              </w:numPr>
            </w:pPr>
            <w:r>
              <w:t xml:space="preserve">Sustav zatim sprema podatke u bazu podataka te ažurira dostupne termine </w:t>
            </w:r>
            <w:r w:rsidR="00CD4562">
              <w:t>te šalje potvrdu korisniku</w:t>
            </w:r>
          </w:p>
          <w:p w14:paraId="581B3E63" w14:textId="75174C13" w:rsidR="00CD4562" w:rsidRDefault="00CD4562" w:rsidP="006F5EB8">
            <w:pPr>
              <w:pStyle w:val="ListParagraph"/>
              <w:numPr>
                <w:ilvl w:val="0"/>
                <w:numId w:val="3"/>
              </w:numPr>
            </w:pPr>
            <w:r>
              <w:t>Korisnik naknadno može poslati aplikaciji zahtjev za detalje treninga</w:t>
            </w:r>
          </w:p>
          <w:p w14:paraId="2822851A" w14:textId="77777777" w:rsidR="00CD4562" w:rsidRDefault="004D023C" w:rsidP="006F5EB8">
            <w:pPr>
              <w:pStyle w:val="ListParagraph"/>
              <w:numPr>
                <w:ilvl w:val="0"/>
                <w:numId w:val="3"/>
              </w:numPr>
            </w:pPr>
            <w:r>
              <w:t>Aplikacija zatim iz baze dohvaća podatke te šalje aplikaciji podatke</w:t>
            </w:r>
          </w:p>
          <w:p w14:paraId="6502F96C" w14:textId="704E7F89" w:rsidR="004D023C" w:rsidRDefault="004D023C" w:rsidP="006F5EB8">
            <w:pPr>
              <w:pStyle w:val="ListParagraph"/>
              <w:numPr>
                <w:ilvl w:val="0"/>
                <w:numId w:val="3"/>
              </w:numPr>
            </w:pPr>
            <w:r>
              <w:t>Aplikacija zatim korisniku prikazuje dobivene podatke</w:t>
            </w:r>
          </w:p>
        </w:tc>
      </w:tr>
      <w:tr w:rsidR="001A1724" w14:paraId="5A02341C" w14:textId="77777777" w:rsidTr="00265B08">
        <w:tc>
          <w:tcPr>
            <w:tcW w:w="4675" w:type="dxa"/>
          </w:tcPr>
          <w:p w14:paraId="0CAC2A1D" w14:textId="77777777" w:rsidR="001A1724" w:rsidRPr="00FF53EB" w:rsidRDefault="001A1724" w:rsidP="001A1724">
            <w:pPr>
              <w:rPr>
                <w:lang w:val="hr-HR"/>
              </w:rPr>
            </w:pPr>
            <w:r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6F4AE61F" w14:textId="77777777" w:rsidR="00D64DF3" w:rsidRDefault="00E922B2" w:rsidP="001A1724">
            <w:r>
              <w:t>5. a) Trener odbija termin te</w:t>
            </w:r>
            <w:r w:rsidR="00D64DF3">
              <w:t xml:space="preserve"> se šalje sustavu da je zahtjev odbijen </w:t>
            </w:r>
          </w:p>
          <w:p w14:paraId="43D83F53" w14:textId="52337CA0" w:rsidR="001A1724" w:rsidRDefault="00D64DF3" w:rsidP="001A1724">
            <w:r>
              <w:t>6 a) Sustav</w:t>
            </w:r>
            <w:r w:rsidR="00521395">
              <w:t xml:space="preserve"> </w:t>
            </w:r>
            <w:r w:rsidR="0058654C">
              <w:t xml:space="preserve">javlja korisniku da je zahtjev odbijen  te je </w:t>
            </w:r>
            <w:r w:rsidR="00E922B2">
              <w:t xml:space="preserve"> </w:t>
            </w:r>
            <w:r w:rsidR="00C9569A">
              <w:t>proces gotov</w:t>
            </w:r>
          </w:p>
        </w:tc>
      </w:tr>
    </w:tbl>
    <w:p w14:paraId="6BF30D31" w14:textId="4F65E081" w:rsidR="00355523" w:rsidRDefault="00E922B2" w:rsidP="00FF53EB">
      <w:r>
        <w:t xml:space="preserve"> </w:t>
      </w:r>
    </w:p>
    <w:p w14:paraId="60A5281E" w14:textId="77777777" w:rsidR="00355523" w:rsidRDefault="00355523" w:rsidP="00FF5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523" w14:paraId="6A642C2F" w14:textId="77777777" w:rsidTr="00265B08">
        <w:tc>
          <w:tcPr>
            <w:tcW w:w="4675" w:type="dxa"/>
          </w:tcPr>
          <w:p w14:paraId="7343E43B" w14:textId="77777777" w:rsidR="00355523" w:rsidRDefault="00355523" w:rsidP="00265B08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0E97A366" w14:textId="77777777" w:rsidR="00355523" w:rsidRDefault="00355523" w:rsidP="00265B08">
            <w:pPr>
              <w:jc w:val="center"/>
            </w:pPr>
            <w:r>
              <w:t>OPIS</w:t>
            </w:r>
          </w:p>
        </w:tc>
      </w:tr>
      <w:tr w:rsidR="00355523" w14:paraId="4845C963" w14:textId="77777777" w:rsidTr="00265B08">
        <w:tc>
          <w:tcPr>
            <w:tcW w:w="4675" w:type="dxa"/>
          </w:tcPr>
          <w:p w14:paraId="200006C1" w14:textId="77777777" w:rsidR="00355523" w:rsidRDefault="00355523" w:rsidP="00265B08">
            <w:r>
              <w:t>Namjena</w:t>
            </w:r>
          </w:p>
        </w:tc>
        <w:tc>
          <w:tcPr>
            <w:tcW w:w="4675" w:type="dxa"/>
          </w:tcPr>
          <w:p w14:paraId="3C0FE15F" w14:textId="30E755BB" w:rsidR="00355523" w:rsidRDefault="0058275E" w:rsidP="00265B08">
            <w:r>
              <w:t xml:space="preserve">Stvaranje personaliziranog treninga te praćenje </w:t>
            </w:r>
            <w:r w:rsidR="00473444">
              <w:t xml:space="preserve">statistike </w:t>
            </w:r>
          </w:p>
        </w:tc>
      </w:tr>
      <w:tr w:rsidR="00355523" w14:paraId="01310165" w14:textId="77777777" w:rsidTr="00265B08">
        <w:tc>
          <w:tcPr>
            <w:tcW w:w="4675" w:type="dxa"/>
          </w:tcPr>
          <w:p w14:paraId="384BA691" w14:textId="77777777" w:rsidR="00355523" w:rsidRDefault="00355523" w:rsidP="00265B08">
            <w:r>
              <w:t>Naziv</w:t>
            </w:r>
          </w:p>
        </w:tc>
        <w:tc>
          <w:tcPr>
            <w:tcW w:w="4675" w:type="dxa"/>
          </w:tcPr>
          <w:p w14:paraId="4941ED14" w14:textId="5F923C68" w:rsidR="00355523" w:rsidRDefault="00D6443C" w:rsidP="00265B08">
            <w:r>
              <w:t xml:space="preserve">Kreiranje </w:t>
            </w:r>
            <w:r w:rsidR="00795707">
              <w:t>i</w:t>
            </w:r>
            <w:r>
              <w:t xml:space="preserve"> praćenje treninga</w:t>
            </w:r>
          </w:p>
        </w:tc>
      </w:tr>
      <w:tr w:rsidR="00355523" w14:paraId="0A5802F6" w14:textId="77777777" w:rsidTr="00265B08">
        <w:tc>
          <w:tcPr>
            <w:tcW w:w="4675" w:type="dxa"/>
          </w:tcPr>
          <w:p w14:paraId="500F2D19" w14:textId="77777777" w:rsidR="00355523" w:rsidRDefault="00355523" w:rsidP="00265B08">
            <w:r>
              <w:t>Opis</w:t>
            </w:r>
          </w:p>
        </w:tc>
        <w:tc>
          <w:tcPr>
            <w:tcW w:w="4675" w:type="dxa"/>
          </w:tcPr>
          <w:p w14:paraId="7141F4C4" w14:textId="6380BDAD" w:rsidR="00355523" w:rsidRDefault="002A0B5E" w:rsidP="00265B08">
            <w:r>
              <w:t xml:space="preserve">Korisnik </w:t>
            </w:r>
            <w:r w:rsidR="00931155">
              <w:t xml:space="preserve">stvara pomoću baze podataka </w:t>
            </w:r>
            <w:r w:rsidR="00F737D6">
              <w:t xml:space="preserve">plan treninga sa setovima i repeticijama </w:t>
            </w:r>
            <w:r w:rsidR="00D143D0">
              <w:t xml:space="preserve">te sprema u bazu te zatim pomoću zabilježenih planova može pratiti </w:t>
            </w:r>
            <w:r w:rsidR="0087270C">
              <w:t xml:space="preserve">određenu </w:t>
            </w:r>
            <w:r w:rsidR="00D143D0">
              <w:t>statistiku</w:t>
            </w:r>
            <w:r w:rsidR="004F0B3D">
              <w:t xml:space="preserve"> </w:t>
            </w:r>
          </w:p>
        </w:tc>
      </w:tr>
      <w:tr w:rsidR="00355523" w14:paraId="55C3154E" w14:textId="77777777" w:rsidTr="00265B08">
        <w:tc>
          <w:tcPr>
            <w:tcW w:w="4675" w:type="dxa"/>
          </w:tcPr>
          <w:p w14:paraId="6D763F4D" w14:textId="77777777" w:rsidR="00355523" w:rsidRDefault="00355523" w:rsidP="00265B08">
            <w:r>
              <w:t>Glavni aktor</w:t>
            </w:r>
          </w:p>
        </w:tc>
        <w:tc>
          <w:tcPr>
            <w:tcW w:w="4675" w:type="dxa"/>
          </w:tcPr>
          <w:p w14:paraId="6C67660E" w14:textId="24D17350" w:rsidR="00355523" w:rsidRDefault="00A62D0C" w:rsidP="00112229">
            <w:pPr>
              <w:tabs>
                <w:tab w:val="left" w:pos="2385"/>
              </w:tabs>
            </w:pPr>
            <w:r>
              <w:t>Registrani korisnik</w:t>
            </w:r>
            <w:r w:rsidR="00112229">
              <w:tab/>
            </w:r>
          </w:p>
        </w:tc>
      </w:tr>
      <w:tr w:rsidR="00355523" w14:paraId="2A680946" w14:textId="77777777" w:rsidTr="00265B08">
        <w:tc>
          <w:tcPr>
            <w:tcW w:w="4675" w:type="dxa"/>
          </w:tcPr>
          <w:p w14:paraId="381532AB" w14:textId="77777777" w:rsidR="00355523" w:rsidRDefault="00355523" w:rsidP="00265B08">
            <w:r>
              <w:t>Preduvjeti</w:t>
            </w:r>
          </w:p>
        </w:tc>
        <w:tc>
          <w:tcPr>
            <w:tcW w:w="4675" w:type="dxa"/>
          </w:tcPr>
          <w:p w14:paraId="2045A217" w14:textId="0B581C8B" w:rsidR="00355523" w:rsidRDefault="001C6C13" w:rsidP="001C6C13">
            <w:pPr>
              <w:jc w:val="center"/>
            </w:pPr>
            <w:r>
              <w:t>N/A</w:t>
            </w:r>
          </w:p>
        </w:tc>
      </w:tr>
      <w:tr w:rsidR="00355523" w14:paraId="0D03F7B7" w14:textId="77777777" w:rsidTr="00265B08">
        <w:tc>
          <w:tcPr>
            <w:tcW w:w="4675" w:type="dxa"/>
          </w:tcPr>
          <w:p w14:paraId="3777BEF5" w14:textId="77777777" w:rsidR="00355523" w:rsidRDefault="00355523" w:rsidP="00265B08">
            <w:r>
              <w:t>Opis osnovnog tijeka</w:t>
            </w:r>
          </w:p>
        </w:tc>
        <w:tc>
          <w:tcPr>
            <w:tcW w:w="4675" w:type="dxa"/>
          </w:tcPr>
          <w:p w14:paraId="432104B6" w14:textId="77777777" w:rsidR="00355523" w:rsidRDefault="00C62444" w:rsidP="00C62444">
            <w:pPr>
              <w:pStyle w:val="ListParagraph"/>
              <w:numPr>
                <w:ilvl w:val="0"/>
                <w:numId w:val="4"/>
              </w:numPr>
            </w:pPr>
            <w:r>
              <w:t>Korisnik otvara formu za stvaranje plana treninga</w:t>
            </w:r>
          </w:p>
          <w:p w14:paraId="4CBD00D1" w14:textId="106D622C" w:rsidR="00C62444" w:rsidRDefault="00C62444" w:rsidP="00C6244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Sustav dohvaća iz baze </w:t>
            </w:r>
            <w:r w:rsidR="00AE682E">
              <w:t>tražene</w:t>
            </w:r>
            <w:r w:rsidR="00707CD7">
              <w:t xml:space="preserve"> vježbe</w:t>
            </w:r>
            <w:r w:rsidR="00AE682E">
              <w:t xml:space="preserve"> te </w:t>
            </w:r>
            <w:r w:rsidR="00707CD7">
              <w:t xml:space="preserve">aplikacija prikazuje </w:t>
            </w:r>
            <w:r w:rsidR="00AE682E">
              <w:t>korisniku formu</w:t>
            </w:r>
          </w:p>
          <w:p w14:paraId="6D99C942" w14:textId="77777777" w:rsidR="00AE682E" w:rsidRDefault="00AE682E" w:rsidP="00C62444">
            <w:pPr>
              <w:pStyle w:val="ListParagraph"/>
              <w:numPr>
                <w:ilvl w:val="0"/>
                <w:numId w:val="4"/>
              </w:numPr>
            </w:pPr>
            <w:r>
              <w:t>Korisnik ispunjava formu za svaku vjezbu o repeticijama i setovima</w:t>
            </w:r>
            <w:r w:rsidR="001C0B15">
              <w:t xml:space="preserve"> te šalje zahtjev sustavu da se pohrani</w:t>
            </w:r>
          </w:p>
          <w:p w14:paraId="17FF9207" w14:textId="77777777" w:rsidR="005862F2" w:rsidRDefault="001C0B15" w:rsidP="005862F2">
            <w:pPr>
              <w:pStyle w:val="ListParagraph"/>
              <w:numPr>
                <w:ilvl w:val="0"/>
                <w:numId w:val="4"/>
              </w:numPr>
            </w:pPr>
            <w:r>
              <w:t>Sustav pohranjuje podatke o planu treninga</w:t>
            </w:r>
            <w:r w:rsidR="005862F2">
              <w:t xml:space="preserve"> te javlja korisniku da su podatci uspješno uneseni</w:t>
            </w:r>
          </w:p>
          <w:p w14:paraId="07738A23" w14:textId="220E5D80" w:rsidR="00A32BA8" w:rsidRDefault="00A32BA8" w:rsidP="005862F2">
            <w:pPr>
              <w:pStyle w:val="ListParagraph"/>
              <w:numPr>
                <w:ilvl w:val="0"/>
                <w:numId w:val="4"/>
              </w:numPr>
            </w:pPr>
            <w:r>
              <w:t>Ukoliko želi</w:t>
            </w:r>
            <w:ins w:id="0" w:author="Guest User" w:date="2024-10-28T09:32:00Z">
              <w:r w:rsidR="0DCF03A8">
                <w:t>,</w:t>
              </w:r>
            </w:ins>
            <w:r w:rsidR="00F56EEB">
              <w:t xml:space="preserve"> korisnik može poslati zahtjev za prikaz statistike o prijašnjim treninzima</w:t>
            </w:r>
          </w:p>
          <w:p w14:paraId="4E3E639A" w14:textId="77777777" w:rsidR="00C37DDE" w:rsidRDefault="00C37DDE" w:rsidP="005862F2">
            <w:pPr>
              <w:pStyle w:val="ListParagraph"/>
              <w:numPr>
                <w:ilvl w:val="0"/>
                <w:numId w:val="4"/>
              </w:numPr>
            </w:pPr>
            <w:r>
              <w:t xml:space="preserve">Sustav dohvaća iz baze podataka logirane treninge te </w:t>
            </w:r>
            <w:r w:rsidR="00CF7747">
              <w:t xml:space="preserve">radi analizu podataka za statistiku </w:t>
            </w:r>
          </w:p>
          <w:p w14:paraId="07E5914D" w14:textId="77B553B9" w:rsidR="008F065D" w:rsidRDefault="008F065D" w:rsidP="005862F2">
            <w:pPr>
              <w:pStyle w:val="ListParagraph"/>
              <w:numPr>
                <w:ilvl w:val="0"/>
                <w:numId w:val="4"/>
              </w:numPr>
            </w:pPr>
            <w:r>
              <w:t>Sustav prikazuje korisniku željenu stati</w:t>
            </w:r>
            <w:r w:rsidR="002B01E1">
              <w:t>stiku</w:t>
            </w:r>
          </w:p>
        </w:tc>
      </w:tr>
      <w:tr w:rsidR="00355523" w14:paraId="0EF71BE4" w14:textId="77777777" w:rsidTr="00265B08">
        <w:tc>
          <w:tcPr>
            <w:tcW w:w="4675" w:type="dxa"/>
          </w:tcPr>
          <w:p w14:paraId="6C42D88E" w14:textId="77777777" w:rsidR="00355523" w:rsidRPr="00FF53EB" w:rsidRDefault="00355523" w:rsidP="00265B08">
            <w:pPr>
              <w:rPr>
                <w:lang w:val="hr-HR"/>
              </w:rPr>
            </w:pPr>
            <w:r>
              <w:lastRenderedPageBreak/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390A67FB" w14:textId="77777777" w:rsidR="00355523" w:rsidRDefault="00023987" w:rsidP="00265B08">
            <w:r>
              <w:t xml:space="preserve">2 a) Korisnik ne nalazi vježbu te bi trebao poslati formu za dodavanje specifične vježbe adminu da potpuni </w:t>
            </w:r>
            <w:r w:rsidR="0046440D">
              <w:t xml:space="preserve">zapiše trening </w:t>
            </w:r>
          </w:p>
          <w:p w14:paraId="5B7ABED0" w14:textId="6A0B8434" w:rsidR="00A60A4C" w:rsidRDefault="00A60A4C" w:rsidP="00265B08">
            <w:r>
              <w:t xml:space="preserve">6 a) sustav nema prijašnjih podataka te ne može napraviti statistiku </w:t>
            </w:r>
            <w:r w:rsidR="003D5D46">
              <w:t>na malom broju podataka te javlja korisniku da logira još malo treninga čime potiče da korisnik koristi našu aplikaciju</w:t>
            </w:r>
          </w:p>
        </w:tc>
      </w:tr>
    </w:tbl>
    <w:p w14:paraId="2F4132BA" w14:textId="77777777" w:rsidR="00355523" w:rsidRDefault="00355523" w:rsidP="00FF5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523" w14:paraId="04B180F1" w14:textId="77777777" w:rsidTr="00265B08">
        <w:tc>
          <w:tcPr>
            <w:tcW w:w="4675" w:type="dxa"/>
          </w:tcPr>
          <w:p w14:paraId="4354A6C7" w14:textId="77777777" w:rsidR="00355523" w:rsidRDefault="00355523" w:rsidP="00265B08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218EF749" w14:textId="77777777" w:rsidR="00355523" w:rsidRDefault="00355523" w:rsidP="00265B08">
            <w:pPr>
              <w:jc w:val="center"/>
            </w:pPr>
            <w:r>
              <w:t>OPIS</w:t>
            </w:r>
          </w:p>
        </w:tc>
      </w:tr>
      <w:tr w:rsidR="00355523" w14:paraId="16123A70" w14:textId="77777777" w:rsidTr="00265B08">
        <w:tc>
          <w:tcPr>
            <w:tcW w:w="4675" w:type="dxa"/>
          </w:tcPr>
          <w:p w14:paraId="28AC53BA" w14:textId="77777777" w:rsidR="00355523" w:rsidRDefault="00355523" w:rsidP="00265B08">
            <w:r>
              <w:t>Namjena</w:t>
            </w:r>
          </w:p>
        </w:tc>
        <w:tc>
          <w:tcPr>
            <w:tcW w:w="4675" w:type="dxa"/>
          </w:tcPr>
          <w:p w14:paraId="7614C68E" w14:textId="3B749A4F" w:rsidR="00355523" w:rsidRDefault="00E86814" w:rsidP="00265B08">
            <w:r>
              <w:t>Unošenje obroka korisnika da korisnik može pratiti kalorijski unos i makronutrijente</w:t>
            </w:r>
          </w:p>
        </w:tc>
      </w:tr>
      <w:tr w:rsidR="00355523" w14:paraId="06CDEF03" w14:textId="77777777" w:rsidTr="00265B08">
        <w:tc>
          <w:tcPr>
            <w:tcW w:w="4675" w:type="dxa"/>
          </w:tcPr>
          <w:p w14:paraId="5458901C" w14:textId="77777777" w:rsidR="00355523" w:rsidRDefault="00355523" w:rsidP="00265B08">
            <w:r>
              <w:t>Naziv</w:t>
            </w:r>
          </w:p>
        </w:tc>
        <w:tc>
          <w:tcPr>
            <w:tcW w:w="4675" w:type="dxa"/>
          </w:tcPr>
          <w:p w14:paraId="649D6F91" w14:textId="0D06AE7C" w:rsidR="00355523" w:rsidRDefault="00914C42" w:rsidP="00265B08">
            <w:r>
              <w:t>Unos i praćenje prehrane</w:t>
            </w:r>
          </w:p>
        </w:tc>
      </w:tr>
      <w:tr w:rsidR="00355523" w14:paraId="20AD3575" w14:textId="77777777" w:rsidTr="00265B08">
        <w:tc>
          <w:tcPr>
            <w:tcW w:w="4675" w:type="dxa"/>
          </w:tcPr>
          <w:p w14:paraId="2556F7B2" w14:textId="77777777" w:rsidR="00355523" w:rsidRDefault="00355523" w:rsidP="00265B08">
            <w:r>
              <w:t>Opis</w:t>
            </w:r>
          </w:p>
        </w:tc>
        <w:tc>
          <w:tcPr>
            <w:tcW w:w="4675" w:type="dxa"/>
          </w:tcPr>
          <w:p w14:paraId="14692495" w14:textId="452785BC" w:rsidR="00355523" w:rsidRDefault="00A011D5" w:rsidP="00265B08">
            <w:r>
              <w:t xml:space="preserve">Korisnik unosi </w:t>
            </w:r>
            <w:r w:rsidR="004A7159">
              <w:t xml:space="preserve">u aplikaciju sadržaj svojeg obroka tako da </w:t>
            </w:r>
            <w:r w:rsidR="00D14027">
              <w:t xml:space="preserve">bi preko aplikacije mogao računati kalorije i makronutrijente da </w:t>
            </w:r>
            <w:r w:rsidR="0022776B">
              <w:t>zna postiže li svoje nutricionistike ciljeve tea ko cutta ili bulka</w:t>
            </w:r>
          </w:p>
        </w:tc>
      </w:tr>
      <w:tr w:rsidR="00355523" w14:paraId="2DB8F395" w14:textId="77777777" w:rsidTr="00265B08">
        <w:tc>
          <w:tcPr>
            <w:tcW w:w="4675" w:type="dxa"/>
          </w:tcPr>
          <w:p w14:paraId="2FE88E5D" w14:textId="77777777" w:rsidR="00355523" w:rsidRDefault="00355523" w:rsidP="00265B08">
            <w:r>
              <w:t>Glavni aktor</w:t>
            </w:r>
          </w:p>
        </w:tc>
        <w:tc>
          <w:tcPr>
            <w:tcW w:w="4675" w:type="dxa"/>
          </w:tcPr>
          <w:p w14:paraId="07AA5CDB" w14:textId="18EA11BC" w:rsidR="00355523" w:rsidRDefault="00232713" w:rsidP="00232713">
            <w:pPr>
              <w:jc w:val="center"/>
            </w:pPr>
            <w:r>
              <w:t>Registrani korisnik</w:t>
            </w:r>
          </w:p>
        </w:tc>
      </w:tr>
      <w:tr w:rsidR="00355523" w14:paraId="3DA69FAC" w14:textId="77777777" w:rsidTr="00265B08">
        <w:tc>
          <w:tcPr>
            <w:tcW w:w="4675" w:type="dxa"/>
          </w:tcPr>
          <w:p w14:paraId="2B65738C" w14:textId="77777777" w:rsidR="00355523" w:rsidRDefault="00355523" w:rsidP="00265B08">
            <w:r>
              <w:t>Preduvjeti</w:t>
            </w:r>
          </w:p>
        </w:tc>
        <w:tc>
          <w:tcPr>
            <w:tcW w:w="4675" w:type="dxa"/>
          </w:tcPr>
          <w:p w14:paraId="6E0E8238" w14:textId="5DC7782F" w:rsidR="00355523" w:rsidRDefault="001C7353" w:rsidP="001C7353">
            <w:pPr>
              <w:jc w:val="center"/>
            </w:pPr>
            <w:r>
              <w:t>N/A</w:t>
            </w:r>
          </w:p>
        </w:tc>
      </w:tr>
      <w:tr w:rsidR="00355523" w14:paraId="47AA230D" w14:textId="77777777" w:rsidTr="00265B08">
        <w:tc>
          <w:tcPr>
            <w:tcW w:w="4675" w:type="dxa"/>
          </w:tcPr>
          <w:p w14:paraId="20AB51F0" w14:textId="77777777" w:rsidR="00355523" w:rsidRDefault="00355523" w:rsidP="00265B08">
            <w:r>
              <w:t>Opis osnovnog tijeka</w:t>
            </w:r>
          </w:p>
        </w:tc>
        <w:tc>
          <w:tcPr>
            <w:tcW w:w="4675" w:type="dxa"/>
          </w:tcPr>
          <w:p w14:paraId="01565C9D" w14:textId="4B85B6EB" w:rsidR="00355523" w:rsidRDefault="005E66A4" w:rsidP="004B7D9E">
            <w:pPr>
              <w:pStyle w:val="ListParagraph"/>
              <w:numPr>
                <w:ilvl w:val="0"/>
                <w:numId w:val="5"/>
              </w:numPr>
            </w:pPr>
            <w:r>
              <w:t>Korisnik otvara formu za unos svog obroka</w:t>
            </w:r>
          </w:p>
          <w:p w14:paraId="5A6E1893" w14:textId="7A408D28" w:rsidR="004B7D9E" w:rsidRDefault="004B7D9E" w:rsidP="004B7D9E">
            <w:pPr>
              <w:pStyle w:val="ListParagraph"/>
              <w:numPr>
                <w:ilvl w:val="0"/>
                <w:numId w:val="5"/>
              </w:numPr>
            </w:pPr>
            <w:r>
              <w:t xml:space="preserve">Sustav prikazuje formu te omogućuje </w:t>
            </w:r>
            <w:r w:rsidR="006B55E5">
              <w:t>korisniku</w:t>
            </w:r>
            <w:r w:rsidR="00A44D63">
              <w:t xml:space="preserve"> unos pojedinih stavka obroka koje se pretražuju u bazi podataka</w:t>
            </w:r>
          </w:p>
          <w:p w14:paraId="540A8703" w14:textId="78629C37" w:rsidR="007C6627" w:rsidRDefault="007C6627" w:rsidP="004B7D9E">
            <w:pPr>
              <w:pStyle w:val="ListParagraph"/>
              <w:numPr>
                <w:ilvl w:val="0"/>
                <w:numId w:val="5"/>
              </w:numPr>
            </w:pPr>
            <w:r>
              <w:t>Stavke se logiraju na obrok</w:t>
            </w:r>
          </w:p>
          <w:p w14:paraId="4ECEB36A" w14:textId="3AC559E8" w:rsidR="007C6627" w:rsidRDefault="007C6627" w:rsidP="004B7D9E">
            <w:pPr>
              <w:pStyle w:val="ListParagraph"/>
              <w:numPr>
                <w:ilvl w:val="0"/>
                <w:numId w:val="5"/>
              </w:numPr>
            </w:pPr>
            <w:r>
              <w:t xml:space="preserve">Korisnik zatim šalje sustavu upotpunjenu formu </w:t>
            </w:r>
          </w:p>
          <w:p w14:paraId="4AEFC424" w14:textId="69CA88C4" w:rsidR="00E84E48" w:rsidRDefault="00E84E48" w:rsidP="004B7D9E">
            <w:pPr>
              <w:pStyle w:val="ListParagraph"/>
              <w:numPr>
                <w:ilvl w:val="0"/>
                <w:numId w:val="5"/>
              </w:numPr>
            </w:pPr>
            <w:r>
              <w:t xml:space="preserve">Sustav sprema obrok u bazu podataka </w:t>
            </w:r>
          </w:p>
          <w:p w14:paraId="4EC33816" w14:textId="17EE1E7C" w:rsidR="00E84E48" w:rsidRDefault="00E84E48" w:rsidP="004B7D9E">
            <w:pPr>
              <w:pStyle w:val="ListParagraph"/>
              <w:numPr>
                <w:ilvl w:val="0"/>
                <w:numId w:val="5"/>
              </w:numPr>
            </w:pPr>
            <w:r>
              <w:t xml:space="preserve">Ukoliko korisnik želi </w:t>
            </w:r>
            <w:r w:rsidR="00BF163F">
              <w:t>zatraži podatke o kalorijama i makronutrijentima</w:t>
            </w:r>
          </w:p>
          <w:p w14:paraId="6E51BD0F" w14:textId="118CD158" w:rsidR="002449DA" w:rsidRDefault="002449DA" w:rsidP="004B7D9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Sustav zatim od baze traži te podatke za svaku stavku u obroku</w:t>
            </w:r>
            <w:r w:rsidR="00136BAB">
              <w:t xml:space="preserve"> u prošlih 7 dana</w:t>
            </w:r>
          </w:p>
          <w:p w14:paraId="044B8BEB" w14:textId="2E8796F1" w:rsidR="002449DA" w:rsidRDefault="002449DA" w:rsidP="004B7D9E">
            <w:pPr>
              <w:pStyle w:val="ListParagraph"/>
              <w:numPr>
                <w:ilvl w:val="0"/>
                <w:numId w:val="5"/>
              </w:numPr>
            </w:pPr>
            <w:r>
              <w:t xml:space="preserve">Po primitku podataka </w:t>
            </w:r>
            <w:r w:rsidR="00AF2A70">
              <w:t xml:space="preserve">analizira podatke te </w:t>
            </w:r>
            <w:r w:rsidR="00136BAB">
              <w:t xml:space="preserve">računa prosječne vrijednosti i trendove te ukoliko bi što trebalo biti drukčije s obzirom na ciljeve </w:t>
            </w:r>
          </w:p>
          <w:p w14:paraId="7B72D049" w14:textId="220B1A12" w:rsidR="00136BAB" w:rsidRDefault="00136BAB" w:rsidP="004B7D9E">
            <w:pPr>
              <w:pStyle w:val="ListParagraph"/>
              <w:numPr>
                <w:ilvl w:val="0"/>
                <w:numId w:val="5"/>
              </w:numPr>
            </w:pPr>
            <w:r>
              <w:t>Grafički prikazuje dobivene podatke korisniku</w:t>
            </w:r>
          </w:p>
          <w:p w14:paraId="677326F3" w14:textId="0E8985C5" w:rsidR="004B7D9E" w:rsidRDefault="004B7D9E" w:rsidP="00265B08"/>
        </w:tc>
      </w:tr>
      <w:tr w:rsidR="00355523" w14:paraId="5ABFD403" w14:textId="77777777" w:rsidTr="00265B08">
        <w:tc>
          <w:tcPr>
            <w:tcW w:w="4675" w:type="dxa"/>
          </w:tcPr>
          <w:p w14:paraId="650F7D57" w14:textId="77777777" w:rsidR="00355523" w:rsidRPr="00FF53EB" w:rsidRDefault="00355523" w:rsidP="00265B08">
            <w:pPr>
              <w:rPr>
                <w:lang w:val="hr-HR"/>
              </w:rPr>
            </w:pPr>
            <w:r>
              <w:lastRenderedPageBreak/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1E4867B9" w14:textId="02554E2C" w:rsidR="00355523" w:rsidRDefault="00136BAB" w:rsidP="00265B08">
            <w:r>
              <w:t>2. a) Ukoliko određen item nije u bazi podataka može se poslati adminu da se doda u aplikaciju</w:t>
            </w:r>
          </w:p>
        </w:tc>
      </w:tr>
    </w:tbl>
    <w:p w14:paraId="383423F8" w14:textId="77777777" w:rsidR="00355523" w:rsidRDefault="00355523" w:rsidP="00FF53EB"/>
    <w:p w14:paraId="6A392AED" w14:textId="2B153652" w:rsidR="000E2211" w:rsidRDefault="000E2211" w:rsidP="000E2211">
      <w:pPr>
        <w:jc w:val="center"/>
        <w:rPr>
          <w:b/>
          <w:bCs/>
        </w:rPr>
      </w:pPr>
      <w:r>
        <w:rPr>
          <w:b/>
          <w:bCs/>
        </w:rPr>
        <w:t>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0083" w14:paraId="3F041DA4" w14:textId="77777777" w:rsidTr="00CE0B4A">
        <w:tc>
          <w:tcPr>
            <w:tcW w:w="4675" w:type="dxa"/>
          </w:tcPr>
          <w:p w14:paraId="53DAE5F9" w14:textId="77777777" w:rsidR="00AF0083" w:rsidRDefault="00AF0083" w:rsidP="00CE0B4A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0FB572DC" w14:textId="77777777" w:rsidR="00AF0083" w:rsidRDefault="00AF0083" w:rsidP="00CE0B4A">
            <w:pPr>
              <w:jc w:val="center"/>
            </w:pPr>
            <w:r>
              <w:t>OPIS</w:t>
            </w:r>
          </w:p>
        </w:tc>
      </w:tr>
      <w:tr w:rsidR="00AF0083" w14:paraId="17D5CCE6" w14:textId="77777777" w:rsidTr="00CE0B4A">
        <w:tc>
          <w:tcPr>
            <w:tcW w:w="4675" w:type="dxa"/>
          </w:tcPr>
          <w:p w14:paraId="1BF1ED81" w14:textId="77777777" w:rsidR="00AF0083" w:rsidRDefault="00AF0083" w:rsidP="00CE0B4A">
            <w:r>
              <w:t>Namjena</w:t>
            </w:r>
          </w:p>
        </w:tc>
        <w:tc>
          <w:tcPr>
            <w:tcW w:w="4675" w:type="dxa"/>
          </w:tcPr>
          <w:p w14:paraId="2B3127EF" w14:textId="77777777" w:rsidR="00AF0083" w:rsidRDefault="00AF0083" w:rsidP="00CE0B4A">
            <w:r>
              <w:t>Povećavanje baze vježbi na stranici koje su dostupne registranim korisnicima da što bolje predstavlja prosječan dan treninga za što veću publiku</w:t>
            </w:r>
          </w:p>
        </w:tc>
      </w:tr>
      <w:tr w:rsidR="00AF0083" w14:paraId="6D849032" w14:textId="77777777" w:rsidTr="00CE0B4A">
        <w:tc>
          <w:tcPr>
            <w:tcW w:w="4675" w:type="dxa"/>
          </w:tcPr>
          <w:p w14:paraId="00225B91" w14:textId="77777777" w:rsidR="00AF0083" w:rsidRDefault="00AF0083" w:rsidP="00CE0B4A">
            <w:r>
              <w:t>Naziv</w:t>
            </w:r>
          </w:p>
        </w:tc>
        <w:tc>
          <w:tcPr>
            <w:tcW w:w="4675" w:type="dxa"/>
          </w:tcPr>
          <w:p w14:paraId="411F6C25" w14:textId="70349673" w:rsidR="00AF0083" w:rsidRPr="00697976" w:rsidRDefault="00AF0083" w:rsidP="00CE0B4A">
            <w:pPr>
              <w:rPr>
                <w:lang w:val="hr-HR"/>
              </w:rPr>
            </w:pPr>
            <w:r>
              <w:t>Dodavanje I odobravanje nove vježbe</w:t>
            </w:r>
            <w:r w:rsidR="004F7A81">
              <w:t xml:space="preserve"> te promocija</w:t>
            </w:r>
            <w:r w:rsidR="000462F3">
              <w:t xml:space="preserve"> vje</w:t>
            </w:r>
            <w:r w:rsidR="00697976">
              <w:rPr>
                <w:lang w:val="hr-HR"/>
              </w:rPr>
              <w:t>žbi</w:t>
            </w:r>
          </w:p>
        </w:tc>
      </w:tr>
      <w:tr w:rsidR="00AF0083" w14:paraId="2AFA5E87" w14:textId="77777777" w:rsidTr="00CE0B4A">
        <w:tc>
          <w:tcPr>
            <w:tcW w:w="4675" w:type="dxa"/>
          </w:tcPr>
          <w:p w14:paraId="119CC4B4" w14:textId="77777777" w:rsidR="00AF0083" w:rsidRDefault="00AF0083" w:rsidP="00CE0B4A">
            <w:r>
              <w:t>Opis</w:t>
            </w:r>
          </w:p>
        </w:tc>
        <w:tc>
          <w:tcPr>
            <w:tcW w:w="4675" w:type="dxa"/>
          </w:tcPr>
          <w:p w14:paraId="4632EEA7" w14:textId="77777777" w:rsidR="00AF0083" w:rsidRDefault="00AF0083" w:rsidP="00CE0B4A">
            <w:r>
              <w:t>Unos nove vježbe od strane korisnika te process odobravanja vježbe</w:t>
            </w:r>
          </w:p>
        </w:tc>
      </w:tr>
      <w:tr w:rsidR="00AF0083" w14:paraId="06B201D7" w14:textId="77777777" w:rsidTr="00CE0B4A">
        <w:tc>
          <w:tcPr>
            <w:tcW w:w="4675" w:type="dxa"/>
          </w:tcPr>
          <w:p w14:paraId="62091D0F" w14:textId="77777777" w:rsidR="00AF0083" w:rsidRDefault="00AF0083" w:rsidP="00CE0B4A">
            <w:r>
              <w:t>Glavni aktor</w:t>
            </w:r>
          </w:p>
        </w:tc>
        <w:tc>
          <w:tcPr>
            <w:tcW w:w="4675" w:type="dxa"/>
          </w:tcPr>
          <w:p w14:paraId="12ACB540" w14:textId="77777777" w:rsidR="00AF0083" w:rsidRDefault="00AF0083" w:rsidP="00CE0B4A">
            <w:r>
              <w:t>Registrani korisnik ; Admin</w:t>
            </w:r>
          </w:p>
        </w:tc>
      </w:tr>
      <w:tr w:rsidR="00AF0083" w14:paraId="3FC56B8B" w14:textId="77777777" w:rsidTr="00CE0B4A">
        <w:tc>
          <w:tcPr>
            <w:tcW w:w="4675" w:type="dxa"/>
          </w:tcPr>
          <w:p w14:paraId="75FD414F" w14:textId="77777777" w:rsidR="00AF0083" w:rsidRDefault="00AF0083" w:rsidP="00CE0B4A">
            <w:r>
              <w:t>Preduvjeti</w:t>
            </w:r>
          </w:p>
        </w:tc>
        <w:tc>
          <w:tcPr>
            <w:tcW w:w="4675" w:type="dxa"/>
          </w:tcPr>
          <w:p w14:paraId="0FBF7A59" w14:textId="77777777" w:rsidR="00AF0083" w:rsidRDefault="00AF0083" w:rsidP="00CE0B4A">
            <w:pPr>
              <w:jc w:val="center"/>
            </w:pPr>
            <w:r>
              <w:t>N/A</w:t>
            </w:r>
          </w:p>
        </w:tc>
      </w:tr>
      <w:tr w:rsidR="00AF0083" w14:paraId="4E71CC96" w14:textId="77777777" w:rsidTr="00CE0B4A">
        <w:tc>
          <w:tcPr>
            <w:tcW w:w="4675" w:type="dxa"/>
          </w:tcPr>
          <w:p w14:paraId="13BB8AB7" w14:textId="77777777" w:rsidR="00AF0083" w:rsidRDefault="00AF0083" w:rsidP="00CE0B4A">
            <w:r>
              <w:t>Opis osnovnog tijeka</w:t>
            </w:r>
          </w:p>
        </w:tc>
        <w:tc>
          <w:tcPr>
            <w:tcW w:w="4675" w:type="dxa"/>
          </w:tcPr>
          <w:p w14:paraId="1CC55271" w14:textId="77777777" w:rsidR="00AF0083" w:rsidRDefault="00AF0083" w:rsidP="00AF0083">
            <w:pPr>
              <w:pStyle w:val="ListParagraph"/>
              <w:numPr>
                <w:ilvl w:val="0"/>
                <w:numId w:val="7"/>
              </w:numPr>
            </w:pPr>
            <w:r>
              <w:t>Korisnik otvara formu za dodavanje nove vježbe</w:t>
            </w:r>
          </w:p>
          <w:p w14:paraId="58F88939" w14:textId="77777777" w:rsidR="00AF0083" w:rsidRDefault="00AF0083" w:rsidP="00AF0083">
            <w:pPr>
              <w:pStyle w:val="ListParagraph"/>
              <w:numPr>
                <w:ilvl w:val="0"/>
                <w:numId w:val="7"/>
              </w:numPr>
            </w:pPr>
            <w:r>
              <w:t>Korisnik popunjava formu sa podatcima te po mogućnosti ukoliko želi nastaviti šalje formu te se podatci spremaju u bazu podataka.</w:t>
            </w:r>
          </w:p>
          <w:p w14:paraId="51B5372F" w14:textId="77777777" w:rsidR="00AF0083" w:rsidRDefault="00AF0083" w:rsidP="00AF0083">
            <w:pPr>
              <w:pStyle w:val="ListParagraph"/>
              <w:numPr>
                <w:ilvl w:val="0"/>
                <w:numId w:val="7"/>
              </w:numPr>
            </w:pPr>
            <w:r>
              <w:t>Zahtjev koji je korisnik poslao dolazi adminu kao obavijest</w:t>
            </w:r>
          </w:p>
          <w:p w14:paraId="3012D9FF" w14:textId="77777777" w:rsidR="00AF0083" w:rsidRDefault="00AF0083" w:rsidP="00AF0083">
            <w:pPr>
              <w:pStyle w:val="ListParagraph"/>
              <w:numPr>
                <w:ilvl w:val="0"/>
                <w:numId w:val="7"/>
              </w:numPr>
            </w:pPr>
            <w:r>
              <w:t>Admin otvara formu za pregled neodobrenih vježbi</w:t>
            </w:r>
          </w:p>
          <w:p w14:paraId="5E41CFE5" w14:textId="77777777" w:rsidR="00AF0083" w:rsidRDefault="00AF0083" w:rsidP="00AF0083">
            <w:pPr>
              <w:pStyle w:val="ListParagraph"/>
              <w:numPr>
                <w:ilvl w:val="0"/>
                <w:numId w:val="7"/>
              </w:numPr>
            </w:pPr>
            <w:r>
              <w:t>Sustav povlači iz baze podataka predložene vježbe</w:t>
            </w:r>
          </w:p>
          <w:p w14:paraId="1DD1703E" w14:textId="77777777" w:rsidR="00AF0083" w:rsidRDefault="00AF0083" w:rsidP="00AF0083">
            <w:pPr>
              <w:pStyle w:val="ListParagraph"/>
              <w:numPr>
                <w:ilvl w:val="0"/>
                <w:numId w:val="7"/>
              </w:numPr>
            </w:pPr>
            <w:r>
              <w:t xml:space="preserve">Admin sada potvrđuje vježbu te se baza korisnicima dostupnih vježbi dopunjava sa tom vježbom </w:t>
            </w:r>
          </w:p>
          <w:p w14:paraId="0BFEEA89" w14:textId="77777777" w:rsidR="00AF0083" w:rsidRDefault="00AF0083" w:rsidP="00AF0083">
            <w:pPr>
              <w:pStyle w:val="ListParagraph"/>
              <w:numPr>
                <w:ilvl w:val="0"/>
                <w:numId w:val="7"/>
              </w:numPr>
            </w:pPr>
            <w:r>
              <w:t>Korisnik koji je predložio vježbu dobiva od aplikacije povratnu informaciju da je vježba odobrena te je baza vježbi ažurirana</w:t>
            </w:r>
          </w:p>
          <w:p w14:paraId="251931E5" w14:textId="77777777" w:rsidR="00646507" w:rsidRDefault="00646507" w:rsidP="00646507">
            <w:pPr>
              <w:pStyle w:val="ListParagraph"/>
            </w:pPr>
          </w:p>
          <w:p w14:paraId="3C6ED8A3" w14:textId="77777777" w:rsidR="00646507" w:rsidRDefault="00646507" w:rsidP="00646507">
            <w:pPr>
              <w:pStyle w:val="ListParagraph"/>
            </w:pPr>
            <w:r>
              <w:lastRenderedPageBreak/>
              <w:t xml:space="preserve">Admin može predložiti vježbe </w:t>
            </w:r>
            <w:r w:rsidR="004C3517">
              <w:t>određenom dijulu korisnika tako da pomoću forme promovira na stranici vježbu te se to šalje na sustav</w:t>
            </w:r>
          </w:p>
          <w:p w14:paraId="06CBAB28" w14:textId="00BD9067" w:rsidR="004C3517" w:rsidRDefault="004C3517" w:rsidP="00646507">
            <w:pPr>
              <w:pStyle w:val="ListParagraph"/>
            </w:pPr>
            <w:r>
              <w:t xml:space="preserve">Sustav zatim kao element na stranici generira odjeljak za </w:t>
            </w:r>
            <w:r w:rsidR="00933BA6">
              <w:t>promoviranu vježbu</w:t>
            </w:r>
          </w:p>
        </w:tc>
      </w:tr>
      <w:tr w:rsidR="00AF0083" w14:paraId="408BDC4D" w14:textId="77777777" w:rsidTr="00CE0B4A">
        <w:tc>
          <w:tcPr>
            <w:tcW w:w="4675" w:type="dxa"/>
          </w:tcPr>
          <w:p w14:paraId="7EC27306" w14:textId="77777777" w:rsidR="00AF0083" w:rsidRPr="00FF53EB" w:rsidRDefault="00AF0083" w:rsidP="00CE0B4A">
            <w:pPr>
              <w:rPr>
                <w:lang w:val="hr-HR"/>
              </w:rPr>
            </w:pPr>
            <w:r>
              <w:lastRenderedPageBreak/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04C3B9E6" w14:textId="77777777" w:rsidR="00AF0083" w:rsidRDefault="00AF0083" w:rsidP="00CE0B4A">
            <w:r>
              <w:t>2 a) ako je korisnik tipa admin vježba automatski ulazi u sustav te se ažurira baza podatakaž</w:t>
            </w:r>
          </w:p>
          <w:p w14:paraId="63BF64D3" w14:textId="77777777" w:rsidR="00AF0083" w:rsidRDefault="00AF0083" w:rsidP="00CE0B4A">
            <w:r>
              <w:t>6 a) ako admin odbije dodavanje vježbe, aplikacija briše vježbu kompletno te je više nema u nijednoj bazi</w:t>
            </w:r>
          </w:p>
        </w:tc>
      </w:tr>
    </w:tbl>
    <w:p w14:paraId="508F5428" w14:textId="77777777" w:rsidR="00AF0083" w:rsidRDefault="00AF0083" w:rsidP="00AF0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783" w14:paraId="69B6DC02" w14:textId="77777777" w:rsidTr="00105156">
        <w:tc>
          <w:tcPr>
            <w:tcW w:w="4675" w:type="dxa"/>
          </w:tcPr>
          <w:p w14:paraId="1EA52EEA" w14:textId="77777777" w:rsidR="009B1783" w:rsidRDefault="009B1783" w:rsidP="00105156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42058B1E" w14:textId="77777777" w:rsidR="009B1783" w:rsidRDefault="009B1783" w:rsidP="00105156">
            <w:pPr>
              <w:jc w:val="center"/>
            </w:pPr>
            <w:r>
              <w:t>OPIS</w:t>
            </w:r>
          </w:p>
        </w:tc>
      </w:tr>
      <w:tr w:rsidR="009B1783" w14:paraId="280FF5DA" w14:textId="77777777" w:rsidTr="00105156">
        <w:tc>
          <w:tcPr>
            <w:tcW w:w="4675" w:type="dxa"/>
          </w:tcPr>
          <w:p w14:paraId="272317F6" w14:textId="77777777" w:rsidR="009B1783" w:rsidRDefault="009B1783" w:rsidP="00105156">
            <w:r>
              <w:t>Namjena</w:t>
            </w:r>
          </w:p>
        </w:tc>
        <w:tc>
          <w:tcPr>
            <w:tcW w:w="4675" w:type="dxa"/>
          </w:tcPr>
          <w:p w14:paraId="085B0D0A" w14:textId="7A86698A" w:rsidR="009B1783" w:rsidRDefault="009B1783" w:rsidP="00105156">
            <w:r>
              <w:t xml:space="preserve">Stvaranje personaliziranog treninga </w:t>
            </w:r>
            <w:r>
              <w:t xml:space="preserve">i prehrane </w:t>
            </w:r>
            <w:r>
              <w:t xml:space="preserve">te praćenje statistike </w:t>
            </w:r>
          </w:p>
        </w:tc>
      </w:tr>
      <w:tr w:rsidR="009B1783" w14:paraId="26C77282" w14:textId="77777777" w:rsidTr="00105156">
        <w:tc>
          <w:tcPr>
            <w:tcW w:w="4675" w:type="dxa"/>
          </w:tcPr>
          <w:p w14:paraId="07576F09" w14:textId="77777777" w:rsidR="009B1783" w:rsidRDefault="009B1783" w:rsidP="00105156">
            <w:r>
              <w:t>Naziv</w:t>
            </w:r>
          </w:p>
        </w:tc>
        <w:tc>
          <w:tcPr>
            <w:tcW w:w="4675" w:type="dxa"/>
          </w:tcPr>
          <w:p w14:paraId="404B60A5" w14:textId="316A81F4" w:rsidR="009B1783" w:rsidRDefault="009B1783" w:rsidP="00105156">
            <w:r>
              <w:t>Kreiranje i praćenje treninga</w:t>
            </w:r>
            <w:r w:rsidR="00BD1A13">
              <w:t xml:space="preserve"> i plana prehrane</w:t>
            </w:r>
          </w:p>
        </w:tc>
      </w:tr>
      <w:tr w:rsidR="009B1783" w14:paraId="004D6B10" w14:textId="77777777" w:rsidTr="00105156">
        <w:tc>
          <w:tcPr>
            <w:tcW w:w="4675" w:type="dxa"/>
          </w:tcPr>
          <w:p w14:paraId="4C80B387" w14:textId="77777777" w:rsidR="009B1783" w:rsidRDefault="009B1783" w:rsidP="00105156">
            <w:r>
              <w:t>Opis</w:t>
            </w:r>
          </w:p>
        </w:tc>
        <w:tc>
          <w:tcPr>
            <w:tcW w:w="4675" w:type="dxa"/>
          </w:tcPr>
          <w:p w14:paraId="007414C5" w14:textId="77777777" w:rsidR="009B1783" w:rsidRDefault="009B1783" w:rsidP="00105156">
            <w:r>
              <w:t xml:space="preserve">Korisnik stvara pomoću baze podataka plan treninga sa setovima i repeticijama te sprema u bazu te zatim pomoću zabilježenih planova može pratiti određenu statistiku </w:t>
            </w:r>
          </w:p>
        </w:tc>
      </w:tr>
      <w:tr w:rsidR="009B1783" w14:paraId="5FA03C2E" w14:textId="77777777" w:rsidTr="00105156">
        <w:tc>
          <w:tcPr>
            <w:tcW w:w="4675" w:type="dxa"/>
          </w:tcPr>
          <w:p w14:paraId="3510FFB5" w14:textId="77777777" w:rsidR="009B1783" w:rsidRDefault="009B1783" w:rsidP="00105156">
            <w:r>
              <w:t>Glavni aktor</w:t>
            </w:r>
          </w:p>
        </w:tc>
        <w:tc>
          <w:tcPr>
            <w:tcW w:w="4675" w:type="dxa"/>
          </w:tcPr>
          <w:p w14:paraId="682E9F40" w14:textId="77777777" w:rsidR="009B1783" w:rsidRDefault="009B1783" w:rsidP="00105156">
            <w:pPr>
              <w:tabs>
                <w:tab w:val="left" w:pos="2385"/>
              </w:tabs>
            </w:pPr>
            <w:r>
              <w:t>Registrani korisnik</w:t>
            </w:r>
            <w:r>
              <w:tab/>
            </w:r>
          </w:p>
        </w:tc>
      </w:tr>
      <w:tr w:rsidR="009B1783" w14:paraId="44270DF3" w14:textId="77777777" w:rsidTr="00105156">
        <w:tc>
          <w:tcPr>
            <w:tcW w:w="4675" w:type="dxa"/>
          </w:tcPr>
          <w:p w14:paraId="21319A10" w14:textId="77777777" w:rsidR="009B1783" w:rsidRDefault="009B1783" w:rsidP="00105156">
            <w:r>
              <w:t>Preduvjeti</w:t>
            </w:r>
          </w:p>
        </w:tc>
        <w:tc>
          <w:tcPr>
            <w:tcW w:w="4675" w:type="dxa"/>
          </w:tcPr>
          <w:p w14:paraId="06F01A21" w14:textId="77777777" w:rsidR="009B1783" w:rsidRDefault="009B1783" w:rsidP="00105156">
            <w:pPr>
              <w:jc w:val="center"/>
            </w:pPr>
            <w:r>
              <w:t>N/A</w:t>
            </w:r>
          </w:p>
        </w:tc>
      </w:tr>
      <w:tr w:rsidR="009B1783" w14:paraId="7B760167" w14:textId="77777777" w:rsidTr="00105156">
        <w:tc>
          <w:tcPr>
            <w:tcW w:w="4675" w:type="dxa"/>
          </w:tcPr>
          <w:p w14:paraId="294EF254" w14:textId="77777777" w:rsidR="009B1783" w:rsidRDefault="009B1783" w:rsidP="00105156">
            <w:r>
              <w:t>Opis osnovnog tijeka</w:t>
            </w:r>
          </w:p>
        </w:tc>
        <w:tc>
          <w:tcPr>
            <w:tcW w:w="4675" w:type="dxa"/>
          </w:tcPr>
          <w:p w14:paraId="54B34C31" w14:textId="77777777" w:rsidR="009B1783" w:rsidRDefault="009B1783" w:rsidP="009B1783">
            <w:pPr>
              <w:pStyle w:val="ListParagraph"/>
              <w:numPr>
                <w:ilvl w:val="0"/>
                <w:numId w:val="8"/>
              </w:numPr>
            </w:pPr>
            <w:r>
              <w:t>Korisnik otvara formu za stvaranje plana treninga</w:t>
            </w:r>
          </w:p>
          <w:p w14:paraId="7D7EDF2B" w14:textId="77777777" w:rsidR="009B1783" w:rsidRDefault="009B1783" w:rsidP="009B1783">
            <w:pPr>
              <w:pStyle w:val="ListParagraph"/>
              <w:numPr>
                <w:ilvl w:val="0"/>
                <w:numId w:val="8"/>
              </w:numPr>
            </w:pPr>
            <w:r>
              <w:t>Sustav dohvaća iz baze tražene vježbe te aplikacija prikazuje korisniku formu</w:t>
            </w:r>
          </w:p>
          <w:p w14:paraId="07447FFE" w14:textId="77777777" w:rsidR="009B1783" w:rsidRDefault="009B1783" w:rsidP="009B1783">
            <w:pPr>
              <w:pStyle w:val="ListParagraph"/>
              <w:numPr>
                <w:ilvl w:val="0"/>
                <w:numId w:val="8"/>
              </w:numPr>
            </w:pPr>
            <w:r>
              <w:t>Korisnik ispunjava formu za svaku vjezbu o repeticijama i setovima te šalje zahtjev sustavu da se pohrani</w:t>
            </w:r>
          </w:p>
          <w:p w14:paraId="69EEE10D" w14:textId="77777777" w:rsidR="009B1783" w:rsidRDefault="009B1783" w:rsidP="009B1783">
            <w:pPr>
              <w:pStyle w:val="ListParagraph"/>
              <w:numPr>
                <w:ilvl w:val="0"/>
                <w:numId w:val="8"/>
              </w:numPr>
            </w:pPr>
            <w:r>
              <w:t>Sustav pohranjuje podatke o planu treninga te javlja korisniku da su podatci uspješno uneseni</w:t>
            </w:r>
          </w:p>
          <w:p w14:paraId="4C0EE93F" w14:textId="3D77F327" w:rsidR="006926C6" w:rsidRDefault="003768E8" w:rsidP="009B1783">
            <w:pPr>
              <w:pStyle w:val="ListParagraph"/>
              <w:numPr>
                <w:ilvl w:val="0"/>
                <w:numId w:val="8"/>
              </w:numPr>
            </w:pPr>
            <w:r>
              <w:t xml:space="preserve">Korisnik </w:t>
            </w:r>
            <w:r w:rsidR="00970216">
              <w:t xml:space="preserve">pomoću aplikacije i prijašnje unesenih podataka stvara ili odabire plan prehrane </w:t>
            </w:r>
            <w:r w:rsidR="00C93841">
              <w:t xml:space="preserve">za postizanje prijašnje unesenih ciljeva ( </w:t>
            </w:r>
            <w:r w:rsidR="0031711A">
              <w:t xml:space="preserve"> OBRAZAC </w:t>
            </w:r>
            <w:r w:rsidR="0031711A">
              <w:t>Unos i praćenje prehrane za trening i napredak</w:t>
            </w:r>
            <w:r w:rsidR="0031711A">
              <w:t>)</w:t>
            </w:r>
          </w:p>
          <w:p w14:paraId="0C3CAF41" w14:textId="77777777" w:rsidR="009B1783" w:rsidRDefault="009B1783" w:rsidP="009B1783">
            <w:pPr>
              <w:pStyle w:val="ListParagraph"/>
              <w:numPr>
                <w:ilvl w:val="0"/>
                <w:numId w:val="8"/>
              </w:numPr>
            </w:pPr>
            <w:r>
              <w:t>Ukoliko želi</w:t>
            </w:r>
            <w:ins w:id="1" w:author="Guest User" w:date="2024-10-28T09:32:00Z">
              <w:r>
                <w:t>,</w:t>
              </w:r>
            </w:ins>
            <w:r>
              <w:t xml:space="preserve"> korisnik može poslati zahtjev za prikaz statistike o prijašnjim treninzima</w:t>
            </w:r>
          </w:p>
          <w:p w14:paraId="0F1C09F0" w14:textId="57E34285" w:rsidR="009B1783" w:rsidRDefault="009B1783" w:rsidP="009B1783">
            <w:pPr>
              <w:pStyle w:val="ListParagraph"/>
              <w:numPr>
                <w:ilvl w:val="0"/>
                <w:numId w:val="8"/>
              </w:numPr>
            </w:pPr>
            <w:r>
              <w:t>Sustav dohvaća iz baze podataka logirane treninge</w:t>
            </w:r>
            <w:r w:rsidR="00370E04">
              <w:t xml:space="preserve"> i obroke</w:t>
            </w:r>
            <w:r>
              <w:t xml:space="preserve"> te radi analizu podataka za statistiku </w:t>
            </w:r>
          </w:p>
          <w:p w14:paraId="41B5EDF1" w14:textId="146B3CEE" w:rsidR="006926C6" w:rsidRDefault="009B1783" w:rsidP="006926C6">
            <w:pPr>
              <w:pStyle w:val="ListParagraph"/>
              <w:numPr>
                <w:ilvl w:val="0"/>
                <w:numId w:val="8"/>
              </w:numPr>
            </w:pPr>
            <w:r>
              <w:t>Sustav prikazuje korisniku željenu statistiku</w:t>
            </w:r>
          </w:p>
        </w:tc>
      </w:tr>
      <w:tr w:rsidR="009B1783" w14:paraId="39B75E44" w14:textId="77777777" w:rsidTr="00105156">
        <w:tc>
          <w:tcPr>
            <w:tcW w:w="4675" w:type="dxa"/>
          </w:tcPr>
          <w:p w14:paraId="7920B7DD" w14:textId="77777777" w:rsidR="009B1783" w:rsidRPr="00FF53EB" w:rsidRDefault="009B1783" w:rsidP="00105156">
            <w:pPr>
              <w:rPr>
                <w:lang w:val="hr-HR"/>
              </w:rPr>
            </w:pPr>
            <w:r>
              <w:lastRenderedPageBreak/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42AB0757" w14:textId="77B6AE0C" w:rsidR="00636C69" w:rsidRDefault="00636C69" w:rsidP="00105156">
            <w:pPr>
              <w:rPr>
                <w:lang w:val="hr-HR"/>
              </w:rPr>
            </w:pPr>
            <w:r>
              <w:t>1 a</w:t>
            </w:r>
            <w:r>
              <w:rPr>
                <w:lang w:val="hr-HR"/>
              </w:rPr>
              <w:t xml:space="preserve">) korisnik može u slučaju angažirati svog osobnog trenera da prilagodi plan treninga za njegove želje ( npr </w:t>
            </w:r>
            <w:r w:rsidR="00DE58D7">
              <w:rPr>
                <w:lang w:val="hr-HR"/>
              </w:rPr>
              <w:t>prilagodba PPL na Upper/Lower)</w:t>
            </w:r>
            <w:r w:rsidR="006926C6">
              <w:rPr>
                <w:lang w:val="hr-HR"/>
              </w:rPr>
              <w:t xml:space="preserve"> </w:t>
            </w:r>
          </w:p>
          <w:p w14:paraId="4CC9ACDC" w14:textId="1924C6D6" w:rsidR="006926C6" w:rsidRPr="00636C69" w:rsidRDefault="006926C6" w:rsidP="00105156">
            <w:pPr>
              <w:rPr>
                <w:lang w:val="hr-HR"/>
              </w:rPr>
            </w:pPr>
            <w:r>
              <w:rPr>
                <w:lang w:val="hr-HR"/>
              </w:rPr>
              <w:t xml:space="preserve">1 b) Ako je obavljeno </w:t>
            </w:r>
            <w:r w:rsidR="00F05F7B">
              <w:rPr>
                <w:lang w:val="hr-HR"/>
              </w:rPr>
              <w:t xml:space="preserve">1a korisnik nakon 1 mj dana dobiva obavijest od sustava da recenzira </w:t>
            </w:r>
            <w:r w:rsidR="000F037C">
              <w:rPr>
                <w:lang w:val="hr-HR"/>
              </w:rPr>
              <w:t>trenera i komentira na njegov savjet</w:t>
            </w:r>
          </w:p>
          <w:p w14:paraId="773A8567" w14:textId="4824B11A" w:rsidR="009B1783" w:rsidRDefault="009B1783" w:rsidP="00105156">
            <w:r>
              <w:t xml:space="preserve">2 a) Korisnik ne nalazi vježbu te bi trebao poslati formu za dodavanje specifične vježbe adminu da potpuni zapiše trening </w:t>
            </w:r>
          </w:p>
          <w:p w14:paraId="7D9D58DB" w14:textId="6AC421CF" w:rsidR="00FC7153" w:rsidRDefault="00FC7153" w:rsidP="00105156">
            <w:r>
              <w:t>5 a) ukoliko nema postignutih ciljeva daje formu korisniku da popuni svoje ciljeve za svoju masu</w:t>
            </w:r>
            <w:r w:rsidR="00023485">
              <w:t xml:space="preserve"> u nekom vremenskom periodu</w:t>
            </w:r>
          </w:p>
          <w:p w14:paraId="1B1CC4D2" w14:textId="1F32B782" w:rsidR="006926C6" w:rsidRDefault="00B2413C" w:rsidP="006926C6">
            <w:r>
              <w:t>7</w:t>
            </w:r>
            <w:r w:rsidR="009B1783">
              <w:t xml:space="preserve"> a) sustav nema prijašnjih podataka te ne može napraviti statistiku na malom broju podataka te javlja korisniku da logira još malo treninga čime potiče da korisnik koristi našu aplikaciju</w:t>
            </w:r>
          </w:p>
        </w:tc>
      </w:tr>
    </w:tbl>
    <w:p w14:paraId="72F5C691" w14:textId="77777777" w:rsidR="000E2211" w:rsidRDefault="000E2211" w:rsidP="000E22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E09" w14:paraId="01AD65C3" w14:textId="77777777" w:rsidTr="00105156">
        <w:tc>
          <w:tcPr>
            <w:tcW w:w="4675" w:type="dxa"/>
          </w:tcPr>
          <w:p w14:paraId="622A1ECD" w14:textId="77777777" w:rsidR="007E7E09" w:rsidRDefault="007E7E09" w:rsidP="00105156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04EC8B6C" w14:textId="77777777" w:rsidR="007E7E09" w:rsidRDefault="007E7E09" w:rsidP="00105156">
            <w:pPr>
              <w:jc w:val="center"/>
            </w:pPr>
            <w:r>
              <w:t>OPIS</w:t>
            </w:r>
          </w:p>
        </w:tc>
      </w:tr>
      <w:tr w:rsidR="007E7E09" w14:paraId="1601561C" w14:textId="77777777" w:rsidTr="00105156">
        <w:tc>
          <w:tcPr>
            <w:tcW w:w="4675" w:type="dxa"/>
          </w:tcPr>
          <w:p w14:paraId="74258DCD" w14:textId="77777777" w:rsidR="007E7E09" w:rsidRDefault="007E7E09" w:rsidP="00105156">
            <w:r>
              <w:t>Namjena</w:t>
            </w:r>
          </w:p>
        </w:tc>
        <w:tc>
          <w:tcPr>
            <w:tcW w:w="4675" w:type="dxa"/>
          </w:tcPr>
          <w:p w14:paraId="5FBDF8DE" w14:textId="77777777" w:rsidR="007E7E09" w:rsidRDefault="007E7E09" w:rsidP="00105156">
            <w:r>
              <w:t>Unošenje obroka korisnika da korisnik može pratiti kalorijski unos i makronutrijente</w:t>
            </w:r>
          </w:p>
        </w:tc>
      </w:tr>
      <w:tr w:rsidR="007E7E09" w14:paraId="6B98299B" w14:textId="77777777" w:rsidTr="00105156">
        <w:tc>
          <w:tcPr>
            <w:tcW w:w="4675" w:type="dxa"/>
          </w:tcPr>
          <w:p w14:paraId="4C513482" w14:textId="77777777" w:rsidR="007E7E09" w:rsidRDefault="007E7E09" w:rsidP="00105156">
            <w:r>
              <w:t>Naziv</w:t>
            </w:r>
          </w:p>
        </w:tc>
        <w:tc>
          <w:tcPr>
            <w:tcW w:w="4675" w:type="dxa"/>
          </w:tcPr>
          <w:p w14:paraId="62582BE0" w14:textId="3CB05A7E" w:rsidR="007E7E09" w:rsidRDefault="007E7E09" w:rsidP="00105156">
            <w:r>
              <w:t>Unos i praćenje prehrane</w:t>
            </w:r>
            <w:r w:rsidR="0076376F">
              <w:t xml:space="preserve"> </w:t>
            </w:r>
            <w:r w:rsidR="00F3753F">
              <w:t>za trening i napredak</w:t>
            </w:r>
          </w:p>
        </w:tc>
      </w:tr>
      <w:tr w:rsidR="007E7E09" w14:paraId="1D5F8B82" w14:textId="77777777" w:rsidTr="00105156">
        <w:tc>
          <w:tcPr>
            <w:tcW w:w="4675" w:type="dxa"/>
          </w:tcPr>
          <w:p w14:paraId="47811B77" w14:textId="77777777" w:rsidR="007E7E09" w:rsidRDefault="007E7E09" w:rsidP="00105156">
            <w:r>
              <w:t>Opis</w:t>
            </w:r>
          </w:p>
        </w:tc>
        <w:tc>
          <w:tcPr>
            <w:tcW w:w="4675" w:type="dxa"/>
          </w:tcPr>
          <w:p w14:paraId="3F077D52" w14:textId="77777777" w:rsidR="007E7E09" w:rsidRDefault="007E7E09" w:rsidP="00105156">
            <w:r>
              <w:t>Korisnik unosi u aplikaciju sadržaj svojeg obroka tako da bi preko aplikacije mogao računati kalorije i makronutrijente da zna postiže li svoje nutricionistike ciljeve tea ko cutta ili bulka</w:t>
            </w:r>
          </w:p>
        </w:tc>
      </w:tr>
      <w:tr w:rsidR="007E7E09" w14:paraId="52230FDA" w14:textId="77777777" w:rsidTr="00105156">
        <w:tc>
          <w:tcPr>
            <w:tcW w:w="4675" w:type="dxa"/>
          </w:tcPr>
          <w:p w14:paraId="7577B019" w14:textId="77777777" w:rsidR="007E7E09" w:rsidRDefault="007E7E09" w:rsidP="00105156">
            <w:r>
              <w:t>Glavni aktor</w:t>
            </w:r>
          </w:p>
        </w:tc>
        <w:tc>
          <w:tcPr>
            <w:tcW w:w="4675" w:type="dxa"/>
          </w:tcPr>
          <w:p w14:paraId="0BAB9FED" w14:textId="77777777" w:rsidR="007E7E09" w:rsidRDefault="007E7E09" w:rsidP="00105156">
            <w:pPr>
              <w:jc w:val="center"/>
            </w:pPr>
            <w:r>
              <w:t>Registrani korisnik</w:t>
            </w:r>
          </w:p>
        </w:tc>
      </w:tr>
      <w:tr w:rsidR="007E7E09" w14:paraId="5870F20E" w14:textId="77777777" w:rsidTr="00105156">
        <w:tc>
          <w:tcPr>
            <w:tcW w:w="4675" w:type="dxa"/>
          </w:tcPr>
          <w:p w14:paraId="26240659" w14:textId="77777777" w:rsidR="007E7E09" w:rsidRDefault="007E7E09" w:rsidP="00105156">
            <w:r>
              <w:t>Preduvjeti</w:t>
            </w:r>
          </w:p>
        </w:tc>
        <w:tc>
          <w:tcPr>
            <w:tcW w:w="4675" w:type="dxa"/>
          </w:tcPr>
          <w:p w14:paraId="4F144A3D" w14:textId="77777777" w:rsidR="007E7E09" w:rsidRDefault="007E7E09" w:rsidP="00105156">
            <w:pPr>
              <w:jc w:val="center"/>
            </w:pPr>
            <w:r>
              <w:t>N/A</w:t>
            </w:r>
          </w:p>
        </w:tc>
      </w:tr>
      <w:tr w:rsidR="007E7E09" w14:paraId="565A62C9" w14:textId="77777777" w:rsidTr="00105156">
        <w:tc>
          <w:tcPr>
            <w:tcW w:w="4675" w:type="dxa"/>
          </w:tcPr>
          <w:p w14:paraId="0002F282" w14:textId="77777777" w:rsidR="007E7E09" w:rsidRDefault="007E7E09" w:rsidP="00105156">
            <w:r>
              <w:t>Opis osnovnog tijeka</w:t>
            </w:r>
          </w:p>
        </w:tc>
        <w:tc>
          <w:tcPr>
            <w:tcW w:w="4675" w:type="dxa"/>
          </w:tcPr>
          <w:p w14:paraId="0C1E1C87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>Korisnik otvara formu za unos svog obroka</w:t>
            </w:r>
          </w:p>
          <w:p w14:paraId="7A391C77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>Sustav prikazuje formu te omogućuje korisniku unos pojedinih stavka obroka koje se pretražuju u bazi podataka</w:t>
            </w:r>
          </w:p>
          <w:p w14:paraId="7C05FC75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>Stavke se logiraju na obrok</w:t>
            </w:r>
          </w:p>
          <w:p w14:paraId="0CB305B9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 xml:space="preserve">Korisnik zatim šalje sustavu upotpunjenu formu </w:t>
            </w:r>
          </w:p>
          <w:p w14:paraId="4AEF4F5E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 xml:space="preserve">Sustav sprema obrok u bazu podataka </w:t>
            </w:r>
          </w:p>
          <w:p w14:paraId="59C495B9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>Ukoliko korisnik želi zatraži podatke o kalorijama i makronutrijentima</w:t>
            </w:r>
          </w:p>
          <w:p w14:paraId="65B0CC78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>Sustav zatim od baze traži te podatke za svaku stavku u obroku u prošlih 7 dana</w:t>
            </w:r>
          </w:p>
          <w:p w14:paraId="4AA117DF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 xml:space="preserve">Po primitku podataka analizira podatke te računa prosječne vrijednosti i </w:t>
            </w:r>
            <w:r>
              <w:lastRenderedPageBreak/>
              <w:t xml:space="preserve">trendove te ukoliko bi što trebalo biti drukčije s obzirom na ciljeve </w:t>
            </w:r>
          </w:p>
          <w:p w14:paraId="211D9EA7" w14:textId="77777777" w:rsidR="007E7E09" w:rsidRDefault="007E7E09" w:rsidP="007E7E09">
            <w:pPr>
              <w:pStyle w:val="ListParagraph"/>
              <w:numPr>
                <w:ilvl w:val="0"/>
                <w:numId w:val="9"/>
              </w:numPr>
            </w:pPr>
            <w:r>
              <w:t>Grafički prikazuje dobivene podatke korisniku</w:t>
            </w:r>
          </w:p>
          <w:p w14:paraId="085C41F1" w14:textId="77777777" w:rsidR="007E7E09" w:rsidRDefault="007E7E09" w:rsidP="00105156"/>
        </w:tc>
      </w:tr>
      <w:tr w:rsidR="007E7E09" w14:paraId="40F4DB52" w14:textId="77777777" w:rsidTr="00105156">
        <w:tc>
          <w:tcPr>
            <w:tcW w:w="4675" w:type="dxa"/>
          </w:tcPr>
          <w:p w14:paraId="648CA79D" w14:textId="77777777" w:rsidR="007E7E09" w:rsidRPr="00FF53EB" w:rsidRDefault="007E7E09" w:rsidP="00105156">
            <w:pPr>
              <w:rPr>
                <w:lang w:val="hr-HR"/>
              </w:rPr>
            </w:pPr>
            <w:r>
              <w:lastRenderedPageBreak/>
              <w:t>Opis mogu</w:t>
            </w:r>
            <w:r>
              <w:rPr>
                <w:lang w:val="hr-HR"/>
              </w:rPr>
              <w:t>ćih odstupanja</w:t>
            </w:r>
          </w:p>
        </w:tc>
        <w:tc>
          <w:tcPr>
            <w:tcW w:w="4675" w:type="dxa"/>
          </w:tcPr>
          <w:p w14:paraId="4154073F" w14:textId="77777777" w:rsidR="007E7E09" w:rsidRDefault="007E7E09" w:rsidP="00105156">
            <w:r>
              <w:t>2. a) Ukoliko određen item nije u bazi podataka može se poslati adminu da se doda u aplikaciju</w:t>
            </w:r>
          </w:p>
          <w:p w14:paraId="03070FC6" w14:textId="35C87749" w:rsidR="00857935" w:rsidRDefault="00857935" w:rsidP="00105156">
            <w:r>
              <w:t xml:space="preserve">- npr skeniranje barkoda </w:t>
            </w:r>
            <w:r w:rsidR="000B37C8">
              <w:t xml:space="preserve"> ili slanje </w:t>
            </w:r>
            <w:r w:rsidR="00896D75">
              <w:t>makroa</w:t>
            </w:r>
          </w:p>
        </w:tc>
      </w:tr>
    </w:tbl>
    <w:p w14:paraId="3163F13A" w14:textId="77777777" w:rsidR="007E7E09" w:rsidRPr="000E2211" w:rsidRDefault="007E7E09" w:rsidP="000E2211">
      <w:pPr>
        <w:rPr>
          <w:b/>
          <w:bCs/>
        </w:rPr>
      </w:pPr>
    </w:p>
    <w:sectPr w:rsidR="007E7E09" w:rsidRPr="000E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+Nszh8ChGURn6" int2:id="NwDhbmJ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40B"/>
    <w:multiLevelType w:val="hybridMultilevel"/>
    <w:tmpl w:val="7FAE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6079"/>
    <w:multiLevelType w:val="hybridMultilevel"/>
    <w:tmpl w:val="A350A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226D"/>
    <w:multiLevelType w:val="hybridMultilevel"/>
    <w:tmpl w:val="8C06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41785"/>
    <w:multiLevelType w:val="hybridMultilevel"/>
    <w:tmpl w:val="1852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50E56"/>
    <w:multiLevelType w:val="hybridMultilevel"/>
    <w:tmpl w:val="A350A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66DD"/>
    <w:multiLevelType w:val="hybridMultilevel"/>
    <w:tmpl w:val="A350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363F"/>
    <w:multiLevelType w:val="hybridMultilevel"/>
    <w:tmpl w:val="18524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AA4"/>
    <w:multiLevelType w:val="hybridMultilevel"/>
    <w:tmpl w:val="1824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E4FF5"/>
    <w:multiLevelType w:val="hybridMultilevel"/>
    <w:tmpl w:val="8C065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5482">
    <w:abstractNumId w:val="7"/>
  </w:num>
  <w:num w:numId="2" w16cid:durableId="1855536065">
    <w:abstractNumId w:val="3"/>
  </w:num>
  <w:num w:numId="3" w16cid:durableId="2036226622">
    <w:abstractNumId w:val="0"/>
  </w:num>
  <w:num w:numId="4" w16cid:durableId="970983129">
    <w:abstractNumId w:val="5"/>
  </w:num>
  <w:num w:numId="5" w16cid:durableId="1246378095">
    <w:abstractNumId w:val="2"/>
  </w:num>
  <w:num w:numId="6" w16cid:durableId="1546405797">
    <w:abstractNumId w:val="1"/>
  </w:num>
  <w:num w:numId="7" w16cid:durableId="1044140355">
    <w:abstractNumId w:val="6"/>
  </w:num>
  <w:num w:numId="8" w16cid:durableId="707025114">
    <w:abstractNumId w:val="4"/>
  </w:num>
  <w:num w:numId="9" w16cid:durableId="539363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EB"/>
    <w:rsid w:val="00004E47"/>
    <w:rsid w:val="00023485"/>
    <w:rsid w:val="00023987"/>
    <w:rsid w:val="00024CC7"/>
    <w:rsid w:val="00033864"/>
    <w:rsid w:val="000462F3"/>
    <w:rsid w:val="00050308"/>
    <w:rsid w:val="000860A6"/>
    <w:rsid w:val="000A15DC"/>
    <w:rsid w:val="000B37C8"/>
    <w:rsid w:val="000D39B4"/>
    <w:rsid w:val="000D670E"/>
    <w:rsid w:val="000E2211"/>
    <w:rsid w:val="000F037C"/>
    <w:rsid w:val="00102ED0"/>
    <w:rsid w:val="00112229"/>
    <w:rsid w:val="00136BAB"/>
    <w:rsid w:val="001537D9"/>
    <w:rsid w:val="00174BB1"/>
    <w:rsid w:val="001826F4"/>
    <w:rsid w:val="001A1724"/>
    <w:rsid w:val="001C0B15"/>
    <w:rsid w:val="001C6C13"/>
    <w:rsid w:val="001C7353"/>
    <w:rsid w:val="001F563B"/>
    <w:rsid w:val="00207FF1"/>
    <w:rsid w:val="00216BAA"/>
    <w:rsid w:val="002273EA"/>
    <w:rsid w:val="0022776B"/>
    <w:rsid w:val="00232713"/>
    <w:rsid w:val="002449DA"/>
    <w:rsid w:val="002451D8"/>
    <w:rsid w:val="002A0B5E"/>
    <w:rsid w:val="002B01E1"/>
    <w:rsid w:val="002B680B"/>
    <w:rsid w:val="002C2F40"/>
    <w:rsid w:val="0031711A"/>
    <w:rsid w:val="0033760A"/>
    <w:rsid w:val="003412FC"/>
    <w:rsid w:val="00355523"/>
    <w:rsid w:val="003641E5"/>
    <w:rsid w:val="00367255"/>
    <w:rsid w:val="00370E04"/>
    <w:rsid w:val="003768E8"/>
    <w:rsid w:val="0039122C"/>
    <w:rsid w:val="0039203C"/>
    <w:rsid w:val="003A1DE9"/>
    <w:rsid w:val="003B257B"/>
    <w:rsid w:val="003D5D46"/>
    <w:rsid w:val="003E0952"/>
    <w:rsid w:val="00447C62"/>
    <w:rsid w:val="0045200D"/>
    <w:rsid w:val="004609B6"/>
    <w:rsid w:val="0046440D"/>
    <w:rsid w:val="00473444"/>
    <w:rsid w:val="0047492E"/>
    <w:rsid w:val="004A7159"/>
    <w:rsid w:val="004B7D9E"/>
    <w:rsid w:val="004C2678"/>
    <w:rsid w:val="004C3517"/>
    <w:rsid w:val="004D023C"/>
    <w:rsid w:val="004D6AC4"/>
    <w:rsid w:val="004F0B3D"/>
    <w:rsid w:val="004F7A81"/>
    <w:rsid w:val="00521387"/>
    <w:rsid w:val="00521395"/>
    <w:rsid w:val="00527729"/>
    <w:rsid w:val="00546B84"/>
    <w:rsid w:val="005664DF"/>
    <w:rsid w:val="0058275E"/>
    <w:rsid w:val="005862F2"/>
    <w:rsid w:val="0058654C"/>
    <w:rsid w:val="005907C2"/>
    <w:rsid w:val="005A62AB"/>
    <w:rsid w:val="005C2194"/>
    <w:rsid w:val="005E4A39"/>
    <w:rsid w:val="005E66A4"/>
    <w:rsid w:val="005F43ED"/>
    <w:rsid w:val="00636C69"/>
    <w:rsid w:val="00646507"/>
    <w:rsid w:val="00656C24"/>
    <w:rsid w:val="00661D05"/>
    <w:rsid w:val="006774CB"/>
    <w:rsid w:val="006823B1"/>
    <w:rsid w:val="006926C6"/>
    <w:rsid w:val="00697976"/>
    <w:rsid w:val="006B00E3"/>
    <w:rsid w:val="006B3380"/>
    <w:rsid w:val="006B55E5"/>
    <w:rsid w:val="006D6A6B"/>
    <w:rsid w:val="006D79D5"/>
    <w:rsid w:val="006F5032"/>
    <w:rsid w:val="006F5EB8"/>
    <w:rsid w:val="00707CD7"/>
    <w:rsid w:val="007222FB"/>
    <w:rsid w:val="00732176"/>
    <w:rsid w:val="0076376F"/>
    <w:rsid w:val="00795707"/>
    <w:rsid w:val="007B2480"/>
    <w:rsid w:val="007C6627"/>
    <w:rsid w:val="007D0712"/>
    <w:rsid w:val="007E7E09"/>
    <w:rsid w:val="007F0A60"/>
    <w:rsid w:val="00840A64"/>
    <w:rsid w:val="008532D0"/>
    <w:rsid w:val="00857935"/>
    <w:rsid w:val="0087270C"/>
    <w:rsid w:val="00896D75"/>
    <w:rsid w:val="008A78AE"/>
    <w:rsid w:val="008B29CD"/>
    <w:rsid w:val="008C30FA"/>
    <w:rsid w:val="008F065D"/>
    <w:rsid w:val="008F5841"/>
    <w:rsid w:val="00914C42"/>
    <w:rsid w:val="00931155"/>
    <w:rsid w:val="00933BA6"/>
    <w:rsid w:val="00943732"/>
    <w:rsid w:val="00947049"/>
    <w:rsid w:val="00970206"/>
    <w:rsid w:val="00970216"/>
    <w:rsid w:val="009803BF"/>
    <w:rsid w:val="0099170A"/>
    <w:rsid w:val="0099510F"/>
    <w:rsid w:val="009B1783"/>
    <w:rsid w:val="009B2A83"/>
    <w:rsid w:val="00A011D5"/>
    <w:rsid w:val="00A218C4"/>
    <w:rsid w:val="00A32BA8"/>
    <w:rsid w:val="00A44D63"/>
    <w:rsid w:val="00A60A4C"/>
    <w:rsid w:val="00A62D0C"/>
    <w:rsid w:val="00A72196"/>
    <w:rsid w:val="00A8633B"/>
    <w:rsid w:val="00A87120"/>
    <w:rsid w:val="00AD3D0B"/>
    <w:rsid w:val="00AE682E"/>
    <w:rsid w:val="00AF0083"/>
    <w:rsid w:val="00AF2A70"/>
    <w:rsid w:val="00B2413C"/>
    <w:rsid w:val="00B34E98"/>
    <w:rsid w:val="00B6711F"/>
    <w:rsid w:val="00BC1B26"/>
    <w:rsid w:val="00BD1A13"/>
    <w:rsid w:val="00BF163F"/>
    <w:rsid w:val="00C026A3"/>
    <w:rsid w:val="00C334FB"/>
    <w:rsid w:val="00C34664"/>
    <w:rsid w:val="00C37DDE"/>
    <w:rsid w:val="00C46C05"/>
    <w:rsid w:val="00C62444"/>
    <w:rsid w:val="00C6537F"/>
    <w:rsid w:val="00C671C8"/>
    <w:rsid w:val="00C756F0"/>
    <w:rsid w:val="00C93841"/>
    <w:rsid w:val="00C9569A"/>
    <w:rsid w:val="00CD4562"/>
    <w:rsid w:val="00CF7747"/>
    <w:rsid w:val="00D14027"/>
    <w:rsid w:val="00D143D0"/>
    <w:rsid w:val="00D32282"/>
    <w:rsid w:val="00D3545E"/>
    <w:rsid w:val="00D35476"/>
    <w:rsid w:val="00D603A3"/>
    <w:rsid w:val="00D62908"/>
    <w:rsid w:val="00D6443C"/>
    <w:rsid w:val="00D64DF3"/>
    <w:rsid w:val="00D9310F"/>
    <w:rsid w:val="00DC5361"/>
    <w:rsid w:val="00DE58D7"/>
    <w:rsid w:val="00E22751"/>
    <w:rsid w:val="00E37C22"/>
    <w:rsid w:val="00E84E48"/>
    <w:rsid w:val="00E86814"/>
    <w:rsid w:val="00E86AD5"/>
    <w:rsid w:val="00E922B2"/>
    <w:rsid w:val="00EA53FD"/>
    <w:rsid w:val="00EB1ECE"/>
    <w:rsid w:val="00EC0EC2"/>
    <w:rsid w:val="00EC7011"/>
    <w:rsid w:val="00ED5030"/>
    <w:rsid w:val="00F05F7B"/>
    <w:rsid w:val="00F21CB4"/>
    <w:rsid w:val="00F3753F"/>
    <w:rsid w:val="00F56EEB"/>
    <w:rsid w:val="00F737D6"/>
    <w:rsid w:val="00F85E51"/>
    <w:rsid w:val="00FA103E"/>
    <w:rsid w:val="00FA1116"/>
    <w:rsid w:val="00FC28DA"/>
    <w:rsid w:val="00FC7153"/>
    <w:rsid w:val="00FF519A"/>
    <w:rsid w:val="00FF53EB"/>
    <w:rsid w:val="0DCF03A8"/>
    <w:rsid w:val="27E116EC"/>
    <w:rsid w:val="399FEDDD"/>
    <w:rsid w:val="784F8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B632"/>
  <w15:chartTrackingRefBased/>
  <w15:docId w15:val="{A61204B8-87BC-4E79-A44B-501E4397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E09"/>
  </w:style>
  <w:style w:type="paragraph" w:styleId="Heading1">
    <w:name w:val="heading 1"/>
    <w:basedOn w:val="Normal"/>
    <w:next w:val="Normal"/>
    <w:link w:val="Heading1Char"/>
    <w:uiPriority w:val="9"/>
    <w:qFormat/>
    <w:rsid w:val="00FF5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1A47590A7C9A4E9D4C7A2570C79F8D" ma:contentTypeVersion="15" ma:contentTypeDescription="Stvaranje novog dokumenta." ma:contentTypeScope="" ma:versionID="1253e734d3adf2865fed397f2d66d7ab">
  <xsd:schema xmlns:xsd="http://www.w3.org/2001/XMLSchema" xmlns:xs="http://www.w3.org/2001/XMLSchema" xmlns:p="http://schemas.microsoft.com/office/2006/metadata/properties" xmlns:ns3="ec9d3af8-3ed9-47bb-9d43-774f5a53a8a8" xmlns:ns4="2161dbe0-07fe-4247-b34b-f9126fe84ff7" targetNamespace="http://schemas.microsoft.com/office/2006/metadata/properties" ma:root="true" ma:fieldsID="6d80a1fb0682c3f0efa1ab5525d896ba" ns3:_="" ns4:_="">
    <xsd:import namespace="ec9d3af8-3ed9-47bb-9d43-774f5a53a8a8"/>
    <xsd:import namespace="2161dbe0-07fe-4247-b34b-f9126fe84f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d3af8-3ed9-47bb-9d43-774f5a53a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1dbe0-07fe-4247-b34b-f9126fe84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9d3af8-3ed9-47bb-9d43-774f5a53a8a8" xsi:nil="true"/>
  </documentManagement>
</p:properties>
</file>

<file path=customXml/itemProps1.xml><?xml version="1.0" encoding="utf-8"?>
<ds:datastoreItem xmlns:ds="http://schemas.openxmlformats.org/officeDocument/2006/customXml" ds:itemID="{FE0A71C0-42D0-4795-BF88-F1AC1F81C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d3af8-3ed9-47bb-9d43-774f5a53a8a8"/>
    <ds:schemaRef ds:uri="2161dbe0-07fe-4247-b34b-f9126fe84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299BF-F390-46FE-B0C8-11CED4D6C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EA6AB-95AD-47C3-ACA1-7BBF89C7D9E1}">
  <ds:schemaRefs>
    <ds:schemaRef ds:uri="http://schemas.microsoft.com/office/2006/metadata/properties"/>
    <ds:schemaRef ds:uri="ec9d3af8-3ed9-47bb-9d43-774f5a53a8a8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161dbe0-07fe-4247-b34b-f9126fe84ff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Cigula</dc:creator>
  <cp:keywords/>
  <dc:description/>
  <cp:lastModifiedBy>Leonardo Cigula</cp:lastModifiedBy>
  <cp:revision>239</cp:revision>
  <dcterms:created xsi:type="dcterms:W3CDTF">2024-10-27T22:01:00Z</dcterms:created>
  <dcterms:modified xsi:type="dcterms:W3CDTF">2024-10-28T10:45:00Z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0x010100921A47590A7C9A4E9D4C7A2570C79F8D</vt:lpwstr>
  </property>
</Properties>
</file>